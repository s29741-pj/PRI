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22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"/>
        <w:gridCol w:w="3321"/>
        <w:gridCol w:w="1836"/>
        <w:gridCol w:w="857"/>
        <w:gridCol w:w="1055"/>
        <w:gridCol w:w="1213"/>
        <w:gridCol w:w="10"/>
      </w:tblGrid>
      <w:tr w:rsidR="00065B0C" w:rsidRPr="007C0B29" w14:paraId="21F6A81B" w14:textId="77777777" w:rsidTr="00D13A68">
        <w:trPr>
          <w:cantSplit/>
          <w:trHeight w:val="230"/>
        </w:trPr>
        <w:tc>
          <w:tcPr>
            <w:tcW w:w="4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7B2BF6" w14:textId="77777777" w:rsidR="00065B0C" w:rsidRPr="007C0B29" w:rsidRDefault="00065B0C">
            <w:pPr>
              <w:pStyle w:val="wpiswtabeli"/>
              <w:snapToGrid w:val="0"/>
            </w:pPr>
            <w:r w:rsidRPr="007C0B29">
              <w:t>Numer zlecenia oraz nazwa i akronim projektu:</w:t>
            </w:r>
          </w:p>
          <w:p w14:paraId="6A522EB7" w14:textId="0AC6F3C5" w:rsidR="00065B0C" w:rsidRPr="007C0B29" w:rsidRDefault="004A2C33" w:rsidP="00DB65F7">
            <w:pPr>
              <w:pStyle w:val="komentarz"/>
            </w:pPr>
            <w:r w:rsidRPr="007C0B29">
              <w:t>LearNow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D72514" w14:textId="77777777" w:rsidR="00065B0C" w:rsidRPr="007C0B29" w:rsidRDefault="00065B0C">
            <w:pPr>
              <w:pStyle w:val="wpiswtabeli"/>
              <w:snapToGrid w:val="0"/>
            </w:pPr>
            <w:r w:rsidRPr="007C0B29">
              <w:t>Zleceniodawca:</w:t>
            </w:r>
          </w:p>
          <w:p w14:paraId="71B6611B" w14:textId="21AF27EC" w:rsidR="00065B0C" w:rsidRPr="007C0B29" w:rsidRDefault="00D13A68" w:rsidP="00DB65F7">
            <w:pPr>
              <w:pStyle w:val="komentarz"/>
            </w:pPr>
            <w:r w:rsidRPr="00D13A68">
              <w:t>{ew. nazwa klienta zewnętrznego}</w:t>
            </w:r>
          </w:p>
        </w:tc>
        <w:tc>
          <w:tcPr>
            <w:tcW w:w="22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837ED" w14:textId="77777777" w:rsidR="00065B0C" w:rsidRPr="007C0B29" w:rsidRDefault="00065B0C">
            <w:pPr>
              <w:pStyle w:val="wpiswtabeli"/>
              <w:snapToGrid w:val="0"/>
            </w:pPr>
            <w:r w:rsidRPr="007C0B29">
              <w:t>Zleceniobiorca:</w:t>
            </w:r>
          </w:p>
          <w:p w14:paraId="42466753" w14:textId="089BE21D" w:rsidR="00065B0C" w:rsidRPr="007C0B29" w:rsidRDefault="00D757D6">
            <w:pPr>
              <w:pStyle w:val="wpiswtabeli"/>
              <w:snapToGrid w:val="0"/>
              <w:jc w:val="center"/>
            </w:pPr>
            <w:r>
              <w:rPr>
                <w:b w:val="0"/>
                <w:noProof/>
              </w:rPr>
              <w:drawing>
                <wp:inline distT="0" distB="0" distL="0" distR="0" wp14:anchorId="3C1CD956" wp14:editId="01572E67">
                  <wp:extent cx="1076325" cy="1076325"/>
                  <wp:effectExtent l="0" t="0" r="0" b="0"/>
                  <wp:docPr id="1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B0C" w:rsidRPr="007C0B29" w14:paraId="2DFDFA7C" w14:textId="77777777" w:rsidTr="00D13A68">
        <w:trPr>
          <w:cantSplit/>
          <w:trHeight w:val="1043"/>
        </w:trPr>
        <w:tc>
          <w:tcPr>
            <w:tcW w:w="4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9BDC31" w14:textId="77777777" w:rsidR="00065B0C" w:rsidRPr="007C0B29" w:rsidRDefault="00065B0C">
            <w:pPr>
              <w:pStyle w:val="wpiswtabeli"/>
              <w:snapToGrid w:val="0"/>
            </w:pPr>
            <w:r w:rsidRPr="007C0B29">
              <w:t xml:space="preserve">Zespół projektowy: </w:t>
            </w:r>
          </w:p>
          <w:p w14:paraId="0C5B091D" w14:textId="49E1891A" w:rsidR="00065B0C" w:rsidRPr="007C0B29" w:rsidRDefault="004A2C33" w:rsidP="00DB65F7">
            <w:pPr>
              <w:pStyle w:val="komentarz"/>
            </w:pPr>
            <w:r w:rsidRPr="007C0B29">
              <w:t>Jakub Kolad, Mateusz Aftanas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7951B0" w14:textId="77777777" w:rsidR="00065B0C" w:rsidRPr="007C0B29" w:rsidRDefault="00065B0C">
            <w:pPr>
              <w:pStyle w:val="wpiswtabeli"/>
              <w:snapToGrid w:val="0"/>
            </w:pPr>
            <w:r w:rsidRPr="007C0B29">
              <w:t>Kierownik projektu:</w:t>
            </w:r>
          </w:p>
          <w:p w14:paraId="183F909A" w14:textId="59C84EB9" w:rsidR="00065B0C" w:rsidRPr="007C0B29" w:rsidRDefault="004A2C33" w:rsidP="00DB65F7">
            <w:pPr>
              <w:pStyle w:val="komentarz"/>
            </w:pPr>
            <w:r w:rsidRPr="007C0B29">
              <w:t>Grzegorz Cysewski</w:t>
            </w:r>
          </w:p>
        </w:tc>
        <w:tc>
          <w:tcPr>
            <w:tcW w:w="22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B183E" w14:textId="77777777" w:rsidR="00065B0C" w:rsidRPr="007C0B29" w:rsidRDefault="00065B0C">
            <w:pPr>
              <w:spacing w:line="240" w:lineRule="auto"/>
              <w:ind w:firstLine="0"/>
              <w:rPr>
                <w:rFonts w:eastAsia="Arial" w:cs="Arial"/>
                <w:b/>
                <w:lang w:eastAsia="ar-SA"/>
              </w:rPr>
            </w:pPr>
          </w:p>
        </w:tc>
      </w:tr>
      <w:tr w:rsidR="00065B0C" w:rsidRPr="007C0B29" w14:paraId="68E17F32" w14:textId="77777777" w:rsidTr="00D13A68">
        <w:trPr>
          <w:cantSplit/>
          <w:trHeight w:val="230"/>
        </w:trPr>
        <w:tc>
          <w:tcPr>
            <w:tcW w:w="4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7F3979" w14:textId="77777777" w:rsidR="00065B0C" w:rsidRPr="007C0B29" w:rsidRDefault="00065B0C">
            <w:pPr>
              <w:pStyle w:val="wpiswtabeli"/>
              <w:snapToGrid w:val="0"/>
            </w:pPr>
            <w:r w:rsidRPr="007C0B29">
              <w:t xml:space="preserve">Nazwa dokumentu: </w:t>
            </w:r>
          </w:p>
          <w:p w14:paraId="42CC82F1" w14:textId="77777777" w:rsidR="00065B0C" w:rsidRPr="007C0B29" w:rsidRDefault="00065B0C">
            <w:pPr>
              <w:pStyle w:val="wpiswtabeli"/>
              <w:snapToGrid w:val="0"/>
              <w:rPr>
                <w:b w:val="0"/>
                <w:i/>
              </w:rPr>
            </w:pPr>
            <w:r w:rsidRPr="007C0B29">
              <w:rPr>
                <w:b w:val="0"/>
                <w:i/>
              </w:rPr>
              <w:t>Specyfikacja Wymagań</w:t>
            </w:r>
            <w:r w:rsidR="00B67D35" w:rsidRPr="007C0B29">
              <w:rPr>
                <w:b w:val="0"/>
                <w:i/>
              </w:rPr>
              <w:t xml:space="preserve"> </w:t>
            </w:r>
            <w:r w:rsidRPr="007C0B29">
              <w:rPr>
                <w:b w:val="0"/>
                <w:i/>
              </w:rPr>
              <w:t>Systemowych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822EE" w14:textId="77777777" w:rsidR="00065B0C" w:rsidRPr="007C0B29" w:rsidRDefault="00065B0C">
            <w:pPr>
              <w:pStyle w:val="wpiswtabeli"/>
              <w:snapToGrid w:val="0"/>
            </w:pPr>
            <w:r w:rsidRPr="007C0B29">
              <w:t>Odpowiedzialny za dokument:</w:t>
            </w:r>
          </w:p>
          <w:p w14:paraId="2AF0D3F6" w14:textId="77777777" w:rsidR="00065B0C" w:rsidRPr="007C0B29" w:rsidRDefault="00065B0C">
            <w:pPr>
              <w:pStyle w:val="wpiswtabeli"/>
              <w:snapToGrid w:val="0"/>
              <w:rPr>
                <w:b w:val="0"/>
                <w:i/>
              </w:rPr>
            </w:pPr>
            <w:r w:rsidRPr="007C0B29">
              <w:rPr>
                <w:b w:val="0"/>
                <w:i/>
              </w:rPr>
              <w:t>{nazwisko, imię}</w:t>
            </w:r>
          </w:p>
        </w:tc>
        <w:tc>
          <w:tcPr>
            <w:tcW w:w="2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537D" w14:textId="77777777" w:rsidR="00065B0C" w:rsidRPr="007C0B29" w:rsidRDefault="00065B0C">
            <w:pPr>
              <w:pStyle w:val="wpiswtabeli"/>
              <w:snapToGrid w:val="0"/>
            </w:pPr>
            <w:r w:rsidRPr="007C0B29">
              <w:t>Opiekun projektu:</w:t>
            </w:r>
          </w:p>
          <w:p w14:paraId="4B8FDB6B" w14:textId="17E3F8D0" w:rsidR="00065B0C" w:rsidRPr="007C0B29" w:rsidRDefault="004A2C33" w:rsidP="00DB65F7">
            <w:pPr>
              <w:pStyle w:val="komentarz"/>
            </w:pPr>
            <w:r w:rsidRPr="007C0B29">
              <w:t>Grzegorz Cysewski</w:t>
            </w:r>
          </w:p>
        </w:tc>
      </w:tr>
      <w:tr w:rsidR="00065B0C" w:rsidRPr="007C0B29" w14:paraId="0E16A718" w14:textId="77777777" w:rsidTr="00D13A68">
        <w:trPr>
          <w:gridAfter w:val="1"/>
          <w:wAfter w:w="10" w:type="dxa"/>
          <w:cantSplit/>
          <w:trHeight w:val="348"/>
        </w:trPr>
        <w:tc>
          <w:tcPr>
            <w:tcW w:w="9215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2DD98D83" w14:textId="77777777" w:rsidR="00065B0C" w:rsidRPr="007C0B29" w:rsidRDefault="00065B0C">
            <w:pPr>
              <w:pStyle w:val="wpiswtabelicentr"/>
              <w:snapToGrid w:val="0"/>
            </w:pPr>
            <w:r w:rsidRPr="007C0B29">
              <w:t>Historia dokumentu</w:t>
            </w:r>
          </w:p>
        </w:tc>
      </w:tr>
      <w:tr w:rsidR="00065B0C" w:rsidRPr="007C0B29" w14:paraId="4F5F4B5D" w14:textId="77777777" w:rsidTr="00D13A68"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1508A8" w14:textId="77777777" w:rsidR="00065B0C" w:rsidRPr="007C0B29" w:rsidRDefault="00065B0C">
            <w:pPr>
              <w:pStyle w:val="wpiswtabelicentr"/>
              <w:snapToGrid w:val="0"/>
            </w:pPr>
            <w:r w:rsidRPr="007C0B29">
              <w:t>Wersja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FF9CCB4" w14:textId="77777777" w:rsidR="00065B0C" w:rsidRPr="007C0B29" w:rsidRDefault="00065B0C">
            <w:pPr>
              <w:pStyle w:val="wpiswtabelicentr"/>
              <w:snapToGrid w:val="0"/>
            </w:pPr>
            <w:r w:rsidRPr="007C0B29">
              <w:t>Opis modyfikacji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D2EEDA7" w14:textId="77777777" w:rsidR="00065B0C" w:rsidRPr="007C0B29" w:rsidRDefault="00065B0C">
            <w:pPr>
              <w:pStyle w:val="wpiswtabelicentr"/>
              <w:snapToGrid w:val="0"/>
            </w:pPr>
            <w:r w:rsidRPr="007C0B29"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601ED2" w14:textId="77777777" w:rsidR="00065B0C" w:rsidRPr="007C0B29" w:rsidRDefault="00065B0C">
            <w:pPr>
              <w:pStyle w:val="wpiswtabelicentr"/>
              <w:snapToGrid w:val="0"/>
            </w:pPr>
            <w:r w:rsidRPr="007C0B29">
              <w:t>Autor modyfikacji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B4192" w14:textId="77777777" w:rsidR="00065B0C" w:rsidRPr="007C0B29" w:rsidRDefault="00065B0C">
            <w:pPr>
              <w:pStyle w:val="wpiswtabelicentr"/>
              <w:snapToGrid w:val="0"/>
            </w:pPr>
            <w:r w:rsidRPr="007C0B29">
              <w:t>Data</w:t>
            </w:r>
          </w:p>
        </w:tc>
      </w:tr>
      <w:tr w:rsidR="00065B0C" w:rsidRPr="007C0B29" w14:paraId="0CE51381" w14:textId="77777777" w:rsidTr="00D13A68"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DB1A03" w14:textId="731A927F" w:rsidR="00065B0C" w:rsidRPr="007C0B29" w:rsidRDefault="00D13A68" w:rsidP="00D13A68">
            <w:pPr>
              <w:pStyle w:val="komentarz"/>
              <w:numPr>
                <w:ilvl w:val="0"/>
                <w:numId w:val="0"/>
              </w:numPr>
            </w:pPr>
            <w:r w:rsidRPr="007C0B29">
              <w:t>{wersja}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8195CC" w14:textId="3151C03D" w:rsidR="00065B0C" w:rsidRPr="007C0B29" w:rsidRDefault="00D13A68" w:rsidP="00D13A68">
            <w:pPr>
              <w:pStyle w:val="komentarz"/>
              <w:numPr>
                <w:ilvl w:val="0"/>
                <w:numId w:val="0"/>
              </w:numPr>
            </w:pPr>
            <w:r w:rsidRPr="007C0B29">
              <w:t>{opis, np. wstępna wersja}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5C6922" w14:textId="1E7FFEEA" w:rsidR="00065B0C" w:rsidRPr="007C0B29" w:rsidRDefault="00D13A68" w:rsidP="00D13A68">
            <w:pPr>
              <w:pStyle w:val="komentarz"/>
              <w:numPr>
                <w:ilvl w:val="0"/>
                <w:numId w:val="0"/>
              </w:numPr>
            </w:pPr>
            <w:r w:rsidRPr="007C0B29">
              <w:t>{np. całość}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3A15C3" w14:textId="09947B10" w:rsidR="00065B0C" w:rsidRPr="007C0B29" w:rsidRDefault="00D13A68" w:rsidP="00D13A68">
            <w:pPr>
              <w:pStyle w:val="komentarz"/>
              <w:numPr>
                <w:ilvl w:val="0"/>
                <w:numId w:val="0"/>
              </w:numPr>
            </w:pPr>
            <w:r w:rsidRPr="007C0B29">
              <w:t>{nazwisko, imię}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1E6ED" w14:textId="6B61AC2D" w:rsidR="00065B0C" w:rsidRPr="007C0B29" w:rsidRDefault="00D13A68" w:rsidP="00D13A68">
            <w:pPr>
              <w:pStyle w:val="komentarz"/>
              <w:numPr>
                <w:ilvl w:val="0"/>
                <w:numId w:val="0"/>
              </w:numPr>
            </w:pPr>
            <w:r w:rsidRPr="007C0B29">
              <w:t>{data zmiany}</w:t>
            </w:r>
          </w:p>
        </w:tc>
      </w:tr>
      <w:tr w:rsidR="00D13A68" w:rsidRPr="007C0B29" w14:paraId="64C3A724" w14:textId="77777777" w:rsidTr="00D13A68"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29E3A6" w14:textId="5E64ABCF" w:rsidR="00D13A68" w:rsidRPr="007C0B29" w:rsidRDefault="00D13A68" w:rsidP="00D13A68">
            <w:pPr>
              <w:pStyle w:val="komentarz"/>
              <w:numPr>
                <w:ilvl w:val="0"/>
                <w:numId w:val="0"/>
              </w:numPr>
            </w:pPr>
            <w:r w:rsidRPr="007C0B29">
              <w:t>{wersja}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0F4274" w14:textId="57200B39" w:rsidR="00D13A68" w:rsidRPr="007C0B29" w:rsidRDefault="00D13A68" w:rsidP="00D13A68">
            <w:pPr>
              <w:pStyle w:val="Podpowiedzi0"/>
            </w:pPr>
            <w:r w:rsidRPr="007C0B29">
              <w:t>{opis, np. wstępna wersja}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752C3D" w14:textId="035B808C" w:rsidR="00D13A68" w:rsidRPr="007C0B29" w:rsidRDefault="00D13A68" w:rsidP="00D13A68">
            <w:pPr>
              <w:pStyle w:val="komentarz"/>
              <w:numPr>
                <w:ilvl w:val="0"/>
                <w:numId w:val="0"/>
              </w:numPr>
            </w:pPr>
            <w:r w:rsidRPr="007C0B29">
              <w:t>{np. całość}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2F00AA" w14:textId="51298A1A" w:rsidR="00D13A68" w:rsidRPr="007C0B29" w:rsidRDefault="00D13A68" w:rsidP="00D13A68">
            <w:pPr>
              <w:pStyle w:val="komentarz"/>
              <w:numPr>
                <w:ilvl w:val="0"/>
                <w:numId w:val="0"/>
              </w:numPr>
            </w:pPr>
            <w:r w:rsidRPr="007C0B29">
              <w:t>{nazwisko, imię}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782A" w14:textId="30895170" w:rsidR="00D13A68" w:rsidRPr="007C0B29" w:rsidRDefault="00D13A68" w:rsidP="00D13A68">
            <w:pPr>
              <w:pStyle w:val="komentarz"/>
              <w:numPr>
                <w:ilvl w:val="0"/>
                <w:numId w:val="0"/>
              </w:numPr>
            </w:pPr>
            <w:r w:rsidRPr="007C0B29">
              <w:t>{data zmiany}</w:t>
            </w:r>
          </w:p>
        </w:tc>
      </w:tr>
    </w:tbl>
    <w:p w14:paraId="40EFFFA6" w14:textId="77777777" w:rsidR="00A76465" w:rsidRPr="007C0B29" w:rsidRDefault="00A76465" w:rsidP="007C0B29">
      <w:pPr>
        <w:pStyle w:val="Nagwek1"/>
        <w:numPr>
          <w:ilvl w:val="0"/>
          <w:numId w:val="0"/>
        </w:numPr>
        <w:jc w:val="both"/>
        <w:rPr>
          <w:rFonts w:cs="Arial"/>
          <w:iCs/>
          <w:color w:val="404040"/>
          <w:szCs w:val="16"/>
        </w:rPr>
      </w:pPr>
      <w:r w:rsidRPr="007C0B29">
        <w:rPr>
          <w:rFonts w:cs="Arial"/>
          <w:iCs/>
          <w:color w:val="404040"/>
          <w:szCs w:val="16"/>
        </w:rPr>
        <w:t xml:space="preserve">Opis etapu: </w:t>
      </w:r>
      <w:r w:rsidRPr="007C0B29">
        <w:rPr>
          <w:rFonts w:cs="Arial"/>
          <w:b w:val="0"/>
          <w:color w:val="404040"/>
          <w:szCs w:val="16"/>
        </w:rPr>
        <w:t xml:space="preserve">Celem etapu jest udokumentowanie </w:t>
      </w:r>
      <w:r w:rsidR="002B2018" w:rsidRPr="007C0B29">
        <w:rPr>
          <w:rFonts w:cs="Arial"/>
          <w:b w:val="0"/>
          <w:color w:val="404040"/>
          <w:szCs w:val="16"/>
        </w:rPr>
        <w:t xml:space="preserve">procesu i </w:t>
      </w:r>
      <w:r w:rsidR="00BB309C" w:rsidRPr="007C0B29">
        <w:rPr>
          <w:rFonts w:cs="Arial"/>
          <w:b w:val="0"/>
          <w:color w:val="404040"/>
          <w:szCs w:val="16"/>
        </w:rPr>
        <w:t xml:space="preserve">podjętych </w:t>
      </w:r>
      <w:r w:rsidRPr="007C0B29">
        <w:rPr>
          <w:rFonts w:cs="Arial"/>
          <w:b w:val="0"/>
          <w:color w:val="404040"/>
          <w:szCs w:val="16"/>
        </w:rPr>
        <w:t xml:space="preserve">decyzji związanych </w:t>
      </w:r>
      <w:r w:rsidR="002B2018" w:rsidRPr="007C0B29">
        <w:rPr>
          <w:rFonts w:cs="Arial"/>
          <w:b w:val="0"/>
          <w:color w:val="404040"/>
          <w:szCs w:val="16"/>
        </w:rPr>
        <w:t>ze zbieraniem, przetwarzaniem i analizowaniem wymagań</w:t>
      </w:r>
      <w:r w:rsidRPr="007C0B29">
        <w:rPr>
          <w:rFonts w:cs="Arial"/>
          <w:b w:val="0"/>
          <w:color w:val="404040"/>
          <w:szCs w:val="16"/>
        </w:rPr>
        <w:t>.</w:t>
      </w:r>
    </w:p>
    <w:p w14:paraId="522F488A" w14:textId="21A42A4E" w:rsidR="00B67D35" w:rsidRPr="007C0B29" w:rsidRDefault="00A76465" w:rsidP="007C0B29">
      <w:pPr>
        <w:pStyle w:val="Nagwek1"/>
        <w:numPr>
          <w:ilvl w:val="0"/>
          <w:numId w:val="0"/>
        </w:numPr>
        <w:jc w:val="both"/>
        <w:rPr>
          <w:rFonts w:cs="Arial"/>
          <w:b w:val="0"/>
          <w:color w:val="404040"/>
          <w:szCs w:val="16"/>
        </w:rPr>
      </w:pPr>
      <w:r w:rsidRPr="007C0B29">
        <w:rPr>
          <w:rFonts w:cs="Arial"/>
          <w:color w:val="404040"/>
          <w:szCs w:val="16"/>
        </w:rPr>
        <w:t xml:space="preserve">Oczekiwane produkty: </w:t>
      </w:r>
      <w:r w:rsidR="005B46AD" w:rsidRPr="007C0B29">
        <w:rPr>
          <w:rFonts w:cs="Arial"/>
          <w:b w:val="0"/>
          <w:color w:val="404040"/>
          <w:szCs w:val="16"/>
        </w:rPr>
        <w:t>Specyfikacja</w:t>
      </w:r>
      <w:r w:rsidR="002B2018" w:rsidRPr="007C0B29">
        <w:rPr>
          <w:rFonts w:cs="Arial"/>
          <w:b w:val="0"/>
          <w:color w:val="404040"/>
          <w:szCs w:val="16"/>
        </w:rPr>
        <w:t xml:space="preserve"> wymagań systemowych</w:t>
      </w:r>
      <w:r w:rsidRPr="007C0B29">
        <w:rPr>
          <w:rFonts w:cs="Arial"/>
          <w:b w:val="0"/>
          <w:color w:val="404040"/>
          <w:szCs w:val="16"/>
        </w:rPr>
        <w:t xml:space="preserve"> </w:t>
      </w:r>
      <w:r w:rsidR="00B67D35" w:rsidRPr="007C0B29">
        <w:rPr>
          <w:rFonts w:cs="Arial"/>
          <w:b w:val="0"/>
          <w:iCs/>
          <w:color w:val="404040"/>
          <w:szCs w:val="16"/>
        </w:rPr>
        <w:t xml:space="preserve">w postaci dokumentu o strukturze według poniższego szablonu i nazewnictwie zgodnym ze składnią </w:t>
      </w:r>
      <w:r w:rsidR="00B67D35" w:rsidRPr="007C0B29">
        <w:rPr>
          <w:rFonts w:cs="Arial"/>
          <w:iCs/>
          <w:color w:val="404040"/>
          <w:szCs w:val="16"/>
        </w:rPr>
        <w:t>SWS-Gr</w:t>
      </w:r>
      <w:r w:rsidR="00B67D35" w:rsidRPr="007C0B29">
        <w:rPr>
          <w:rFonts w:cs="Arial"/>
          <w:i/>
          <w:iCs/>
          <w:color w:val="404040"/>
          <w:szCs w:val="16"/>
        </w:rPr>
        <w:t>A</w:t>
      </w:r>
      <w:r w:rsidR="00B67D35" w:rsidRPr="007C0B29">
        <w:rPr>
          <w:rFonts w:cs="Arial"/>
          <w:iCs/>
          <w:color w:val="404040"/>
          <w:szCs w:val="16"/>
        </w:rPr>
        <w:t>(</w:t>
      </w:r>
      <w:r w:rsidR="00B67D35" w:rsidRPr="007C0B29">
        <w:rPr>
          <w:rFonts w:cs="Arial"/>
          <w:i/>
          <w:iCs/>
          <w:color w:val="404040"/>
          <w:szCs w:val="16"/>
        </w:rPr>
        <w:t>XYZ</w:t>
      </w:r>
      <w:r w:rsidR="00B67D35" w:rsidRPr="007C0B29">
        <w:rPr>
          <w:rFonts w:cs="Arial"/>
          <w:iCs/>
          <w:color w:val="404040"/>
          <w:szCs w:val="16"/>
        </w:rPr>
        <w:t>)_v</w:t>
      </w:r>
      <w:r w:rsidR="00B67D35" w:rsidRPr="007C0B29">
        <w:rPr>
          <w:rFonts w:cs="Arial"/>
          <w:i/>
          <w:iCs/>
          <w:color w:val="404040"/>
          <w:szCs w:val="16"/>
        </w:rPr>
        <w:t>0</w:t>
      </w:r>
      <w:r w:rsidR="00B67D35" w:rsidRPr="007C0B29">
        <w:rPr>
          <w:rFonts w:cs="Arial"/>
          <w:b w:val="0"/>
          <w:iCs/>
          <w:color w:val="404040"/>
          <w:szCs w:val="16"/>
        </w:rPr>
        <w:t xml:space="preserve"> – gdzie </w:t>
      </w:r>
      <w:r w:rsidR="00B67D35" w:rsidRPr="007C0B29">
        <w:rPr>
          <w:rFonts w:cs="Arial"/>
          <w:b w:val="0"/>
          <w:i/>
          <w:iCs/>
          <w:color w:val="404040"/>
          <w:szCs w:val="16"/>
        </w:rPr>
        <w:t>A</w:t>
      </w:r>
      <w:r w:rsidR="00B67D35" w:rsidRPr="007C0B29">
        <w:rPr>
          <w:rFonts w:cs="Arial"/>
          <w:b w:val="0"/>
          <w:iCs/>
          <w:color w:val="404040"/>
          <w:szCs w:val="16"/>
        </w:rPr>
        <w:t xml:space="preserve"> to numer porządkowy gr</w:t>
      </w:r>
      <w:r w:rsidR="000D18B8" w:rsidRPr="007C0B29">
        <w:rPr>
          <w:rFonts w:cs="Arial"/>
          <w:b w:val="0"/>
          <w:iCs/>
          <w:color w:val="404040"/>
          <w:szCs w:val="16"/>
        </w:rPr>
        <w:t>u</w:t>
      </w:r>
      <w:r w:rsidR="00B67D35" w:rsidRPr="007C0B29">
        <w:rPr>
          <w:rFonts w:cs="Arial"/>
          <w:b w:val="0"/>
          <w:iCs/>
          <w:color w:val="404040"/>
          <w:szCs w:val="16"/>
        </w:rPr>
        <w:t xml:space="preserve">py; </w:t>
      </w:r>
      <w:r w:rsidR="00B67D35" w:rsidRPr="007C0B29">
        <w:rPr>
          <w:rFonts w:cs="Arial"/>
          <w:b w:val="0"/>
          <w:i/>
          <w:iCs/>
          <w:color w:val="404040"/>
          <w:szCs w:val="16"/>
        </w:rPr>
        <w:t>X</w:t>
      </w:r>
      <w:r w:rsidR="00B67D35" w:rsidRPr="007C0B29">
        <w:rPr>
          <w:rFonts w:cs="Arial"/>
          <w:b w:val="0"/>
          <w:iCs/>
          <w:color w:val="404040"/>
          <w:szCs w:val="16"/>
        </w:rPr>
        <w:t xml:space="preserve">, </w:t>
      </w:r>
      <w:r w:rsidR="00B67D35" w:rsidRPr="007C0B29">
        <w:rPr>
          <w:rFonts w:cs="Arial"/>
          <w:b w:val="0"/>
          <w:i/>
          <w:iCs/>
          <w:color w:val="404040"/>
          <w:szCs w:val="16"/>
        </w:rPr>
        <w:t>Y</w:t>
      </w:r>
      <w:r w:rsidR="00B67D35" w:rsidRPr="007C0B29">
        <w:rPr>
          <w:rFonts w:cs="Arial"/>
          <w:b w:val="0"/>
          <w:iCs/>
          <w:color w:val="404040"/>
          <w:szCs w:val="16"/>
        </w:rPr>
        <w:t xml:space="preserve">, </w:t>
      </w:r>
      <w:r w:rsidR="00B67D35" w:rsidRPr="007C0B29">
        <w:rPr>
          <w:rFonts w:cs="Arial"/>
          <w:b w:val="0"/>
          <w:i/>
          <w:iCs/>
          <w:color w:val="404040"/>
          <w:szCs w:val="16"/>
        </w:rPr>
        <w:t>Z</w:t>
      </w:r>
      <w:r w:rsidR="00B67D35" w:rsidRPr="007C0B29">
        <w:rPr>
          <w:rFonts w:cs="Arial"/>
          <w:b w:val="0"/>
          <w:iCs/>
          <w:color w:val="404040"/>
          <w:szCs w:val="16"/>
        </w:rPr>
        <w:t xml:space="preserve"> to nazwiska poszczególnych członków, a </w:t>
      </w:r>
      <w:r w:rsidR="00B67D35" w:rsidRPr="007C0B29">
        <w:rPr>
          <w:rFonts w:cs="Arial"/>
          <w:b w:val="0"/>
          <w:i/>
          <w:iCs/>
          <w:color w:val="404040"/>
          <w:szCs w:val="16"/>
        </w:rPr>
        <w:t>0</w:t>
      </w:r>
      <w:r w:rsidR="00B67D35" w:rsidRPr="007C0B29">
        <w:rPr>
          <w:rFonts w:cs="Arial"/>
          <w:b w:val="0"/>
          <w:iCs/>
          <w:color w:val="404040"/>
          <w:szCs w:val="16"/>
        </w:rPr>
        <w:t xml:space="preserve"> to numer wersji.</w:t>
      </w:r>
    </w:p>
    <w:p w14:paraId="7AFEA9AD" w14:textId="77777777" w:rsidR="00606BDC" w:rsidRPr="007C0B29" w:rsidRDefault="00606BDC" w:rsidP="00BD503A">
      <w:pPr>
        <w:pStyle w:val="Nagwek1"/>
        <w:rPr>
          <w:rFonts w:cs="Arial"/>
        </w:rPr>
      </w:pPr>
      <w:r w:rsidRPr="007C0B29">
        <w:rPr>
          <w:rFonts w:cs="Arial"/>
        </w:rPr>
        <w:t xml:space="preserve">Wprowadzenie </w:t>
      </w:r>
      <w:r w:rsidR="00BD503A" w:rsidRPr="007C0B29">
        <w:rPr>
          <w:rFonts w:cs="Arial"/>
        </w:rPr>
        <w:t>–</w:t>
      </w:r>
      <w:r w:rsidRPr="007C0B29">
        <w:rPr>
          <w:rFonts w:cs="Arial"/>
        </w:rPr>
        <w:t xml:space="preserve"> o dokumencie</w:t>
      </w:r>
    </w:p>
    <w:p w14:paraId="16C03FFF" w14:textId="77777777" w:rsidR="00606BDC" w:rsidRPr="007C0B29" w:rsidRDefault="00606BDC" w:rsidP="00365051">
      <w:pPr>
        <w:pStyle w:val="Nagwek2"/>
        <w:rPr>
          <w:rFonts w:cs="Arial"/>
        </w:rPr>
      </w:pPr>
      <w:r w:rsidRPr="007C0B29">
        <w:rPr>
          <w:rFonts w:cs="Arial"/>
        </w:rPr>
        <w:t>Cel dokumentu</w:t>
      </w:r>
    </w:p>
    <w:p w14:paraId="7AA610E3" w14:textId="77777777" w:rsidR="004A2C33" w:rsidRPr="007C0B29" w:rsidRDefault="004A2C33" w:rsidP="004A2C33">
      <w:pPr>
        <w:pStyle w:val="podpowiedzi"/>
        <w:rPr>
          <w:rFonts w:cs="Arial"/>
        </w:rPr>
      </w:pPr>
    </w:p>
    <w:p w14:paraId="4AE602CD" w14:textId="77777777" w:rsidR="004A2C33" w:rsidRPr="007C0B29" w:rsidRDefault="004A2C33" w:rsidP="004A2C33">
      <w:pPr>
        <w:pStyle w:val="podpowiedzi"/>
        <w:rPr>
          <w:rFonts w:cs="Arial"/>
        </w:rPr>
      </w:pPr>
    </w:p>
    <w:p w14:paraId="68538AE6" w14:textId="33D60612" w:rsidR="00E34E0B" w:rsidRPr="00DC0F8C" w:rsidRDefault="00E34E0B" w:rsidP="00E34E0B">
      <w:pPr>
        <w:pStyle w:val="podpowiedzi"/>
        <w:jc w:val="both"/>
        <w:rPr>
          <w:rFonts w:cs="Arial"/>
          <w:szCs w:val="16"/>
        </w:rPr>
      </w:pPr>
      <w:r w:rsidRPr="00DC0F8C">
        <w:rPr>
          <w:rFonts w:cs="Arial"/>
          <w:i w:val="0"/>
          <w:iCs/>
          <w:szCs w:val="16"/>
        </w:rPr>
        <w:t>W niniejszym</w:t>
      </w:r>
      <w:r w:rsidR="004A2C33" w:rsidRPr="00DC0F8C">
        <w:rPr>
          <w:rFonts w:cs="Arial"/>
          <w:i w:val="0"/>
          <w:iCs/>
          <w:szCs w:val="16"/>
        </w:rPr>
        <w:t xml:space="preserve"> dokumen</w:t>
      </w:r>
      <w:r w:rsidRPr="00DC0F8C">
        <w:rPr>
          <w:rFonts w:cs="Arial"/>
          <w:i w:val="0"/>
          <w:iCs/>
          <w:szCs w:val="16"/>
        </w:rPr>
        <w:t>cie</w:t>
      </w:r>
      <w:r w:rsidR="004A2C33" w:rsidRPr="00DC0F8C">
        <w:rPr>
          <w:rFonts w:cs="Arial"/>
          <w:i w:val="0"/>
          <w:iCs/>
          <w:szCs w:val="16"/>
        </w:rPr>
        <w:t xml:space="preserve"> </w:t>
      </w:r>
      <w:r w:rsidRPr="00DC0F8C">
        <w:rPr>
          <w:rFonts w:cs="Arial"/>
          <w:i w:val="0"/>
          <w:iCs/>
          <w:szCs w:val="16"/>
        </w:rPr>
        <w:t>zdefiniowano</w:t>
      </w:r>
      <w:r w:rsidR="004A2C33" w:rsidRPr="00DC0F8C">
        <w:rPr>
          <w:rFonts w:cs="Arial"/>
          <w:i w:val="0"/>
          <w:iCs/>
          <w:szCs w:val="16"/>
        </w:rPr>
        <w:t xml:space="preserve"> wymagania systemowe projektu LearNow</w:t>
      </w:r>
      <w:r w:rsidRPr="00DC0F8C">
        <w:rPr>
          <w:rFonts w:cs="Arial"/>
          <w:i w:val="0"/>
          <w:iCs/>
          <w:szCs w:val="16"/>
        </w:rPr>
        <w:t xml:space="preserve"> oraz dokonano analizy potrzeb klienta platformy e-learningowej i otoczenia biznesowego</w:t>
      </w:r>
      <w:r w:rsidRPr="00DC0F8C">
        <w:rPr>
          <w:rFonts w:cs="Arial"/>
          <w:szCs w:val="16"/>
        </w:rPr>
        <w:t xml:space="preserve">. </w:t>
      </w:r>
    </w:p>
    <w:p w14:paraId="305E305D" w14:textId="77777777" w:rsidR="00E34E0B" w:rsidRPr="007C0B29" w:rsidRDefault="00E34E0B" w:rsidP="00E34E0B">
      <w:pPr>
        <w:rPr>
          <w:rFonts w:cs="Arial"/>
        </w:rPr>
      </w:pPr>
    </w:p>
    <w:p w14:paraId="5F5A90A9" w14:textId="750648F0" w:rsidR="004A2C33" w:rsidRPr="007C0B29" w:rsidRDefault="00E25B05" w:rsidP="004A2C33">
      <w:pPr>
        <w:pStyle w:val="podpowiedzi"/>
        <w:rPr>
          <w:rFonts w:cs="Arial"/>
        </w:rPr>
      </w:pPr>
      <w:r w:rsidRPr="007C0B29">
        <w:rPr>
          <w:rFonts w:cs="Arial"/>
        </w:rPr>
        <w:t>{O</w:t>
      </w:r>
      <w:r w:rsidR="00606BDC" w:rsidRPr="007C0B29">
        <w:rPr>
          <w:rFonts w:cs="Arial"/>
        </w:rPr>
        <w:t>kreślenie celu, jakiemu ma służyć ten dokument; tutaj: zdefiniowanie wymagań</w:t>
      </w:r>
      <w:r w:rsidR="005F6DE4" w:rsidRPr="007C0B29">
        <w:rPr>
          <w:rFonts w:cs="Arial"/>
        </w:rPr>
        <w:t xml:space="preserve"> na podstawie analizy otoczenia projektu / przedsięwzięcia oraz analizy potrzeb klienta</w:t>
      </w:r>
      <w:r w:rsidR="00606BDC" w:rsidRPr="007C0B29">
        <w:rPr>
          <w:rFonts w:cs="Arial"/>
        </w:rPr>
        <w:t>}</w:t>
      </w:r>
    </w:p>
    <w:p w14:paraId="57D7A22C" w14:textId="77777777" w:rsidR="00606BDC" w:rsidRPr="007C0B29" w:rsidRDefault="00606BDC" w:rsidP="00365051">
      <w:pPr>
        <w:pStyle w:val="Nagwek2"/>
        <w:rPr>
          <w:rFonts w:cs="Arial"/>
        </w:rPr>
      </w:pPr>
      <w:r w:rsidRPr="007C0B29">
        <w:rPr>
          <w:rFonts w:cs="Arial"/>
        </w:rPr>
        <w:t>Zakres dokumentu</w:t>
      </w:r>
    </w:p>
    <w:p w14:paraId="5B2EE502" w14:textId="77777777" w:rsidR="00E34E0B" w:rsidRPr="007C0B29" w:rsidRDefault="00E34E0B" w:rsidP="008A30F7">
      <w:pPr>
        <w:pStyle w:val="podpowiedzi"/>
        <w:rPr>
          <w:rFonts w:cs="Arial"/>
          <w:sz w:val="20"/>
          <w:szCs w:val="24"/>
        </w:rPr>
      </w:pPr>
    </w:p>
    <w:p w14:paraId="4BE968E4" w14:textId="77777777" w:rsidR="007478CA" w:rsidRPr="007478CA" w:rsidRDefault="007478CA">
      <w:pPr>
        <w:ind w:left="578"/>
        <w:rPr>
          <w:ins w:id="0" w:author="Jakub Kolad" w:date="2025-04-11T21:41:00Z"/>
          <w:rFonts w:cs="Arial"/>
          <w:iCs/>
          <w:szCs w:val="16"/>
        </w:rPr>
        <w:pPrChange w:id="1" w:author="Jakub Kolad" w:date="2025-04-11T21:41:00Z">
          <w:pPr/>
        </w:pPrChange>
      </w:pPr>
      <w:ins w:id="2" w:author="Jakub Kolad" w:date="2025-04-11T21:41:00Z">
        <w:r w:rsidRPr="007478CA">
          <w:rPr>
            <w:rFonts w:cs="Arial"/>
            <w:iCs/>
            <w:szCs w:val="16"/>
          </w:rPr>
          <w:t>W treści SWS zawarto:</w:t>
        </w:r>
      </w:ins>
    </w:p>
    <w:p w14:paraId="5469C613" w14:textId="77777777" w:rsidR="007478CA" w:rsidRPr="007478CA" w:rsidRDefault="007478CA">
      <w:pPr>
        <w:ind w:left="578"/>
        <w:rPr>
          <w:ins w:id="3" w:author="Jakub Kolad" w:date="2025-04-11T21:41:00Z"/>
          <w:rFonts w:cs="Arial"/>
          <w:iCs/>
          <w:szCs w:val="16"/>
        </w:rPr>
        <w:pPrChange w:id="4" w:author="Jakub Kolad" w:date="2025-04-11T21:41:00Z">
          <w:pPr/>
        </w:pPrChange>
      </w:pPr>
      <w:ins w:id="5" w:author="Jakub Kolad" w:date="2025-04-11T21:41:00Z">
        <w:r w:rsidRPr="007478CA">
          <w:rPr>
            <w:rFonts w:cs="Arial"/>
            <w:iCs/>
            <w:szCs w:val="16"/>
          </w:rPr>
          <w:t>1.</w:t>
        </w:r>
        <w:r w:rsidRPr="007478CA">
          <w:rPr>
            <w:rFonts w:cs="Arial"/>
            <w:iCs/>
            <w:szCs w:val="16"/>
          </w:rPr>
          <w:tab/>
          <w:t>opis projektu w kontekście biznesowym,</w:t>
        </w:r>
      </w:ins>
    </w:p>
    <w:p w14:paraId="78E0992C" w14:textId="77777777" w:rsidR="007478CA" w:rsidRPr="007478CA" w:rsidRDefault="007478CA">
      <w:pPr>
        <w:ind w:left="578"/>
        <w:rPr>
          <w:ins w:id="6" w:author="Jakub Kolad" w:date="2025-04-11T21:41:00Z"/>
          <w:rFonts w:cs="Arial"/>
          <w:iCs/>
          <w:szCs w:val="16"/>
        </w:rPr>
        <w:pPrChange w:id="7" w:author="Jakub Kolad" w:date="2025-04-11T21:41:00Z">
          <w:pPr/>
        </w:pPrChange>
      </w:pPr>
      <w:ins w:id="8" w:author="Jakub Kolad" w:date="2025-04-11T21:41:00Z">
        <w:r w:rsidRPr="007478CA">
          <w:rPr>
            <w:rFonts w:cs="Arial"/>
            <w:iCs/>
            <w:szCs w:val="16"/>
          </w:rPr>
          <w:t>2.</w:t>
        </w:r>
        <w:r w:rsidRPr="007478CA">
          <w:rPr>
            <w:rFonts w:cs="Arial"/>
            <w:iCs/>
            <w:szCs w:val="16"/>
          </w:rPr>
          <w:tab/>
          <w:t>charakterystykę interesariuszy, klientów zewnętrznych/wewnętrznych oraz użytkowników,</w:t>
        </w:r>
      </w:ins>
    </w:p>
    <w:p w14:paraId="5B6117C1" w14:textId="77777777" w:rsidR="007478CA" w:rsidRPr="007478CA" w:rsidRDefault="007478CA">
      <w:pPr>
        <w:ind w:left="578"/>
        <w:rPr>
          <w:ins w:id="9" w:author="Jakub Kolad" w:date="2025-04-11T21:41:00Z"/>
          <w:rFonts w:cs="Arial"/>
          <w:iCs/>
          <w:szCs w:val="16"/>
        </w:rPr>
        <w:pPrChange w:id="10" w:author="Jakub Kolad" w:date="2025-04-11T21:41:00Z">
          <w:pPr/>
        </w:pPrChange>
      </w:pPr>
      <w:ins w:id="11" w:author="Jakub Kolad" w:date="2025-04-11T21:41:00Z">
        <w:r w:rsidRPr="007478CA">
          <w:rPr>
            <w:rFonts w:cs="Arial"/>
            <w:iCs/>
            <w:szCs w:val="16"/>
          </w:rPr>
          <w:t>3.</w:t>
        </w:r>
        <w:r w:rsidRPr="007478CA">
          <w:rPr>
            <w:rFonts w:cs="Arial"/>
            <w:iCs/>
            <w:szCs w:val="16"/>
          </w:rPr>
          <w:tab/>
          <w:t>opis wymagań ogólnych i funkcjonalnych,</w:t>
        </w:r>
      </w:ins>
    </w:p>
    <w:p w14:paraId="5251C3F5" w14:textId="36D9412C" w:rsidR="00DE7395" w:rsidRDefault="007478CA">
      <w:pPr>
        <w:ind w:left="578"/>
        <w:rPr>
          <w:ins w:id="12" w:author="Jakub Kolad" w:date="2025-04-11T21:23:00Z"/>
        </w:rPr>
        <w:pPrChange w:id="13" w:author="Jakub Kolad" w:date="2025-04-11T21:41:00Z">
          <w:pPr/>
        </w:pPrChange>
      </w:pPr>
      <w:ins w:id="14" w:author="Jakub Kolad" w:date="2025-04-11T21:41:00Z">
        <w:r w:rsidRPr="007478CA">
          <w:rPr>
            <w:rFonts w:cs="Arial"/>
            <w:iCs/>
            <w:szCs w:val="16"/>
          </w:rPr>
          <w:t>4.</w:t>
        </w:r>
        <w:r w:rsidRPr="007478CA">
          <w:rPr>
            <w:rFonts w:cs="Arial"/>
            <w:iCs/>
            <w:szCs w:val="16"/>
          </w:rPr>
          <w:tab/>
          <w:t>opis interfejsów z otoczeniem, wymagania pozafunkcjonalne oraz w zakresie środowiska docelowego.</w:t>
        </w:r>
      </w:ins>
      <w:del w:id="15" w:author="Jakub Kolad" w:date="2025-04-11T21:41:00Z">
        <w:r w:rsidR="004026C7" w:rsidRPr="005E6628" w:rsidDel="007478CA">
          <w:rPr>
            <w:rFonts w:cs="Arial"/>
            <w:iCs/>
            <w:szCs w:val="16"/>
          </w:rPr>
          <w:delText xml:space="preserve">W treści </w:delText>
        </w:r>
        <w:r w:rsidR="004026C7" w:rsidRPr="005E6628" w:rsidDel="007478CA">
          <w:rPr>
            <w:rFonts w:cs="Arial"/>
            <w:iCs/>
            <w:szCs w:val="16"/>
            <w:highlight w:val="yellow"/>
          </w:rPr>
          <w:delText>SWS</w:delText>
        </w:r>
        <w:r w:rsidR="004026C7" w:rsidRPr="005E6628" w:rsidDel="007478CA">
          <w:rPr>
            <w:rFonts w:cs="Arial"/>
            <w:iCs/>
            <w:szCs w:val="16"/>
          </w:rPr>
          <w:delText xml:space="preserve"> zawarto:</w:delText>
        </w:r>
      </w:del>
    </w:p>
    <w:p w14:paraId="4BE19524" w14:textId="77777777" w:rsidR="00DE7395" w:rsidRPr="00DE7395" w:rsidRDefault="00DE7395">
      <w:pPr>
        <w:pPrChange w:id="16" w:author="Jakub Kolad" w:date="2025-04-11T21:23:00Z">
          <w:pPr>
            <w:pStyle w:val="podpowiedzi"/>
          </w:pPr>
        </w:pPrChange>
      </w:pPr>
    </w:p>
    <w:p w14:paraId="4919057C" w14:textId="77777777" w:rsidR="004026C7" w:rsidRPr="007C0B29" w:rsidRDefault="004026C7" w:rsidP="004026C7">
      <w:pPr>
        <w:rPr>
          <w:rFonts w:cs="Arial"/>
        </w:rPr>
      </w:pPr>
    </w:p>
    <w:p w14:paraId="36BCCABA" w14:textId="77777777" w:rsidR="004026C7" w:rsidRPr="007C0B29" w:rsidRDefault="004026C7" w:rsidP="004026C7">
      <w:pPr>
        <w:rPr>
          <w:rFonts w:cs="Arial"/>
        </w:rPr>
      </w:pPr>
    </w:p>
    <w:p w14:paraId="067550C6" w14:textId="31146FC5" w:rsidR="00E25B05" w:rsidRPr="007C0B29" w:rsidRDefault="00E25B05" w:rsidP="008A30F7">
      <w:pPr>
        <w:pStyle w:val="podpowiedzi"/>
        <w:rPr>
          <w:rFonts w:cs="Arial"/>
        </w:rPr>
      </w:pPr>
      <w:r w:rsidRPr="007C0B29">
        <w:rPr>
          <w:rFonts w:cs="Arial"/>
        </w:rPr>
        <w:t>{O</w:t>
      </w:r>
      <w:r w:rsidR="00606BDC" w:rsidRPr="007C0B29">
        <w:rPr>
          <w:rFonts w:cs="Arial"/>
        </w:rPr>
        <w:t xml:space="preserve">kreślenie, co zawiera dokument; tutaj: analiza otoczenia – klienci, </w:t>
      </w:r>
      <w:r w:rsidR="00D43452" w:rsidRPr="007C0B29">
        <w:rPr>
          <w:rFonts w:cs="Arial"/>
        </w:rPr>
        <w:t>kontekst biznesowy systemu</w:t>
      </w:r>
      <w:r w:rsidR="00606BDC" w:rsidRPr="007C0B29">
        <w:rPr>
          <w:rFonts w:cs="Arial"/>
        </w:rPr>
        <w:t xml:space="preserve">, określenie </w:t>
      </w:r>
      <w:r w:rsidR="008A7A55" w:rsidRPr="007C0B29">
        <w:rPr>
          <w:rFonts w:cs="Arial"/>
        </w:rPr>
        <w:t>interesariuszy</w:t>
      </w:r>
      <w:r w:rsidR="00351474" w:rsidRPr="007C0B29">
        <w:rPr>
          <w:rFonts w:cs="Arial"/>
        </w:rPr>
        <w:t>, zdefiniowanie wymagań</w:t>
      </w:r>
      <w:r w:rsidR="00606BDC" w:rsidRPr="007C0B29">
        <w:rPr>
          <w:rFonts w:cs="Arial"/>
        </w:rPr>
        <w:t>}</w:t>
      </w:r>
    </w:p>
    <w:p w14:paraId="5DA866CA" w14:textId="77777777" w:rsidR="00E25B05" w:rsidRPr="007C0B29" w:rsidRDefault="00E25B05" w:rsidP="00365051">
      <w:pPr>
        <w:pStyle w:val="Nagwek2"/>
        <w:rPr>
          <w:rFonts w:cs="Arial"/>
        </w:rPr>
      </w:pPr>
      <w:r w:rsidRPr="007C0B29">
        <w:rPr>
          <w:rFonts w:cs="Arial"/>
        </w:rPr>
        <w:t>Dokumenty powiązane</w:t>
      </w:r>
    </w:p>
    <w:p w14:paraId="207C2954" w14:textId="77777777" w:rsidR="00E25B05" w:rsidRPr="007C0B29" w:rsidRDefault="00E25B05" w:rsidP="008A30F7">
      <w:pPr>
        <w:pStyle w:val="podpowiedzi"/>
        <w:rPr>
          <w:rFonts w:cs="Arial"/>
        </w:rPr>
      </w:pPr>
      <w:r w:rsidRPr="007C0B29">
        <w:rPr>
          <w:rFonts w:cs="Arial"/>
        </w:rPr>
        <w:t>{Pełna lista opracowań poza zakresem dokumentu, lecz powiązanych merytorycznie z tym dokumentem; ujęte wersje poszczególnych dokumentów; także poprzednie wersje dokumentu SWS}</w:t>
      </w:r>
    </w:p>
    <w:p w14:paraId="36834A29" w14:textId="5047D36D" w:rsidR="006B17F6" w:rsidRPr="007C0B29" w:rsidRDefault="00606BDC" w:rsidP="007C0B29">
      <w:pPr>
        <w:pStyle w:val="Nagwek2"/>
        <w:rPr>
          <w:rFonts w:cs="Arial"/>
        </w:rPr>
      </w:pPr>
      <w:r w:rsidRPr="007C0B29">
        <w:rPr>
          <w:rFonts w:cs="Arial"/>
        </w:rPr>
        <w:t>Odbiorcy</w:t>
      </w:r>
    </w:p>
    <w:p w14:paraId="64C1F41D" w14:textId="311ECFDB" w:rsidR="006B17F6" w:rsidRPr="007C0B29" w:rsidRDefault="006B17F6" w:rsidP="006B17F6">
      <w:pPr>
        <w:ind w:firstLine="0"/>
        <w:rPr>
          <w:rFonts w:cs="Arial"/>
          <w:szCs w:val="12"/>
        </w:rPr>
      </w:pPr>
      <w:r w:rsidRPr="007C0B29">
        <w:rPr>
          <w:rFonts w:cs="Arial"/>
          <w:szCs w:val="12"/>
        </w:rPr>
        <w:t>Odbiorcami niniejszego dokumentu są:</w:t>
      </w:r>
    </w:p>
    <w:p w14:paraId="5FDB560E" w14:textId="77777777" w:rsidR="004026C7" w:rsidRPr="007C0B29" w:rsidRDefault="004026C7" w:rsidP="008A30F7">
      <w:pPr>
        <w:pStyle w:val="podpowiedzi"/>
        <w:rPr>
          <w:rFonts w:cs="Arial"/>
        </w:rPr>
      </w:pPr>
    </w:p>
    <w:p w14:paraId="6D3DFC3F" w14:textId="54251BE4" w:rsidR="004026C7" w:rsidRPr="007C0B29" w:rsidRDefault="006B17F6" w:rsidP="004026C7">
      <w:pPr>
        <w:pStyle w:val="podpowiedzi"/>
        <w:numPr>
          <w:ilvl w:val="0"/>
          <w:numId w:val="39"/>
        </w:numPr>
        <w:rPr>
          <w:rFonts w:cs="Arial"/>
          <w:szCs w:val="16"/>
        </w:rPr>
      </w:pPr>
      <w:r w:rsidRPr="007C0B29">
        <w:rPr>
          <w:rFonts w:cs="Arial"/>
          <w:szCs w:val="16"/>
        </w:rPr>
        <w:t>c</w:t>
      </w:r>
      <w:r w:rsidR="004026C7" w:rsidRPr="007C0B29">
        <w:rPr>
          <w:rFonts w:cs="Arial"/>
          <w:szCs w:val="16"/>
        </w:rPr>
        <w:t>złonkowie zespołu projektowego</w:t>
      </w:r>
      <w:r w:rsidRPr="007C0B29">
        <w:rPr>
          <w:rFonts w:cs="Arial"/>
          <w:szCs w:val="16"/>
        </w:rPr>
        <w:t>,</w:t>
      </w:r>
    </w:p>
    <w:p w14:paraId="62D53279" w14:textId="320087B7" w:rsidR="004026C7" w:rsidRPr="007C0B29" w:rsidRDefault="006B17F6" w:rsidP="006B17F6">
      <w:pPr>
        <w:pStyle w:val="podpowiedzi"/>
        <w:numPr>
          <w:ilvl w:val="0"/>
          <w:numId w:val="39"/>
        </w:numPr>
        <w:rPr>
          <w:rFonts w:cs="Arial"/>
          <w:szCs w:val="16"/>
        </w:rPr>
      </w:pPr>
      <w:r w:rsidRPr="007C0B29">
        <w:rPr>
          <w:rFonts w:cs="Arial"/>
          <w:szCs w:val="16"/>
        </w:rPr>
        <w:t>d</w:t>
      </w:r>
      <w:r w:rsidR="004026C7" w:rsidRPr="007C0B29">
        <w:rPr>
          <w:rFonts w:cs="Arial"/>
          <w:szCs w:val="16"/>
        </w:rPr>
        <w:t>ostawcy usług</w:t>
      </w:r>
      <w:r w:rsidRPr="007C0B29">
        <w:rPr>
          <w:rFonts w:cs="Arial"/>
          <w:szCs w:val="16"/>
        </w:rPr>
        <w:t>,</w:t>
      </w:r>
    </w:p>
    <w:p w14:paraId="08354C9C" w14:textId="6437CFCC" w:rsidR="004026C7" w:rsidRPr="007C0B29" w:rsidRDefault="006B17F6" w:rsidP="004026C7">
      <w:pPr>
        <w:pStyle w:val="podpowiedzi"/>
        <w:numPr>
          <w:ilvl w:val="0"/>
          <w:numId w:val="39"/>
        </w:numPr>
        <w:rPr>
          <w:rFonts w:cs="Arial"/>
          <w:szCs w:val="16"/>
        </w:rPr>
      </w:pPr>
      <w:r w:rsidRPr="007C0B29">
        <w:rPr>
          <w:rFonts w:cs="Arial"/>
          <w:szCs w:val="16"/>
        </w:rPr>
        <w:t>a</w:t>
      </w:r>
      <w:r w:rsidR="004026C7" w:rsidRPr="007C0B29">
        <w:rPr>
          <w:rFonts w:cs="Arial"/>
          <w:szCs w:val="16"/>
        </w:rPr>
        <w:t>utorzy treści</w:t>
      </w:r>
      <w:r w:rsidRPr="007C0B29">
        <w:rPr>
          <w:rFonts w:cs="Arial"/>
          <w:szCs w:val="16"/>
        </w:rPr>
        <w:t>.</w:t>
      </w:r>
    </w:p>
    <w:p w14:paraId="03CC59F8" w14:textId="77777777" w:rsidR="004026C7" w:rsidRPr="007C0B29" w:rsidRDefault="004026C7" w:rsidP="0097241E">
      <w:pPr>
        <w:ind w:firstLine="0"/>
        <w:rPr>
          <w:rFonts w:cs="Arial"/>
        </w:rPr>
      </w:pPr>
    </w:p>
    <w:p w14:paraId="78F0A14F" w14:textId="7C81520A" w:rsidR="00606BDC" w:rsidRPr="007C0B29" w:rsidRDefault="00606BDC" w:rsidP="008A30F7">
      <w:pPr>
        <w:pStyle w:val="podpowiedzi"/>
        <w:rPr>
          <w:rFonts w:cs="Arial"/>
        </w:rPr>
      </w:pPr>
      <w:r w:rsidRPr="007C0B29">
        <w:rPr>
          <w:rFonts w:cs="Arial"/>
        </w:rPr>
        <w:t>{</w:t>
      </w:r>
      <w:r w:rsidR="00437B3D" w:rsidRPr="007C0B29">
        <w:rPr>
          <w:rFonts w:cs="Arial"/>
        </w:rPr>
        <w:t>Określenie adresatów dokumentu np. zleceniodawca, zleceniobiorca</w:t>
      </w:r>
      <w:r w:rsidRPr="007C0B29">
        <w:rPr>
          <w:rFonts w:cs="Arial"/>
        </w:rPr>
        <w:t xml:space="preserve">, członkowie zespołu projektowego oraz </w:t>
      </w:r>
      <w:r w:rsidR="00DB41CB" w:rsidRPr="007C0B29">
        <w:rPr>
          <w:rFonts w:cs="Arial"/>
        </w:rPr>
        <w:t xml:space="preserve">(jeśli znane) </w:t>
      </w:r>
      <w:r w:rsidRPr="007C0B29">
        <w:rPr>
          <w:rFonts w:cs="Arial"/>
        </w:rPr>
        <w:t>wymienione z nazwiska osoby, do których dokument ma dotrzeć</w:t>
      </w:r>
      <w:r w:rsidR="00437B3D" w:rsidRPr="007C0B29">
        <w:rPr>
          <w:rFonts w:cs="Arial"/>
        </w:rPr>
        <w:t>; aspekty prawne i licencyjne (kto posiada prawa autorskie do dokumentu / jaki akt prawny je reguluje?)</w:t>
      </w:r>
      <w:r w:rsidRPr="007C0B29">
        <w:rPr>
          <w:rFonts w:cs="Arial"/>
        </w:rPr>
        <w:t>}</w:t>
      </w:r>
    </w:p>
    <w:p w14:paraId="42695B2B" w14:textId="77777777" w:rsidR="00606BDC" w:rsidRPr="007C0B29" w:rsidRDefault="003971B9" w:rsidP="00365051">
      <w:pPr>
        <w:pStyle w:val="Nagwek2"/>
        <w:rPr>
          <w:rFonts w:cs="Arial"/>
        </w:rPr>
      </w:pPr>
      <w:r w:rsidRPr="007C0B29">
        <w:rPr>
          <w:rFonts w:cs="Arial"/>
        </w:rPr>
        <w:t>Słownik pojęć</w:t>
      </w:r>
    </w:p>
    <w:p w14:paraId="5EDB6A0B" w14:textId="7140273C" w:rsidR="00606BDC" w:rsidRPr="007C0B29" w:rsidRDefault="00E25B05" w:rsidP="008A30F7">
      <w:pPr>
        <w:pStyle w:val="podpowiedzi"/>
        <w:rPr>
          <w:rFonts w:cs="Arial"/>
        </w:rPr>
      </w:pPr>
      <w:r w:rsidRPr="007C0B29">
        <w:rPr>
          <w:rFonts w:cs="Arial"/>
        </w:rPr>
        <w:t>{W</w:t>
      </w:r>
      <w:r w:rsidR="00606BDC" w:rsidRPr="007C0B29">
        <w:rPr>
          <w:rFonts w:cs="Arial"/>
        </w:rPr>
        <w:t xml:space="preserve">yjaśnienie używanych w dokumencie </w:t>
      </w:r>
      <w:r w:rsidRPr="007C0B29">
        <w:rPr>
          <w:rFonts w:cs="Arial"/>
        </w:rPr>
        <w:t xml:space="preserve">oznaczeń, </w:t>
      </w:r>
      <w:r w:rsidR="00606BDC" w:rsidRPr="007C0B29">
        <w:rPr>
          <w:rFonts w:cs="Arial"/>
        </w:rPr>
        <w:t>pojęć i skrótów np. akronimy, nazwy skrótowe</w:t>
      </w:r>
      <w:r w:rsidR="00351474" w:rsidRPr="007C0B29">
        <w:rPr>
          <w:rFonts w:cs="Arial"/>
        </w:rPr>
        <w:t>, itp</w:t>
      </w:r>
      <w:r w:rsidRPr="007C0B29">
        <w:rPr>
          <w:rFonts w:cs="Arial"/>
        </w:rPr>
        <w:t xml:space="preserve">; definicje są konieczne, aby wszyscy czytelnicy mogli zrozumieć treść dokumentu; ważne jest umieszczenie na tej liście pojęć o charakterze technicznym oraz pojęć dziedziny </w:t>
      </w:r>
      <w:r w:rsidR="00D43452" w:rsidRPr="007C0B29">
        <w:rPr>
          <w:rFonts w:cs="Arial"/>
        </w:rPr>
        <w:t>merytorycznej zastosowania aplikacji</w:t>
      </w:r>
      <w:r w:rsidRPr="007C0B29">
        <w:rPr>
          <w:rFonts w:cs="Arial"/>
        </w:rPr>
        <w:t>. Nie jest konieczne wyjaśnianie słów używanych powszechnie</w:t>
      </w:r>
      <w:r w:rsidR="00606BDC" w:rsidRPr="007C0B29">
        <w:rPr>
          <w:rFonts w:cs="Arial"/>
        </w:rPr>
        <w:t>}</w:t>
      </w:r>
    </w:p>
    <w:p w14:paraId="65FDF7C9" w14:textId="78A701D4" w:rsidR="0097241E" w:rsidRPr="007C0B29" w:rsidRDefault="0097241E" w:rsidP="0097241E">
      <w:pPr>
        <w:numPr>
          <w:ilvl w:val="0"/>
          <w:numId w:val="40"/>
        </w:numPr>
        <w:rPr>
          <w:rFonts w:cs="Arial"/>
          <w:b/>
          <w:bCs/>
          <w:szCs w:val="16"/>
        </w:rPr>
      </w:pPr>
      <w:r w:rsidRPr="007C0B29">
        <w:rPr>
          <w:rFonts w:cs="Arial"/>
          <w:b/>
          <w:bCs/>
          <w:szCs w:val="16"/>
        </w:rPr>
        <w:t>SWS</w:t>
      </w:r>
      <w:r w:rsidR="00940629" w:rsidRPr="007C0B29">
        <w:rPr>
          <w:rFonts w:cs="Arial"/>
          <w:b/>
          <w:bCs/>
          <w:szCs w:val="16"/>
        </w:rPr>
        <w:t xml:space="preserve">: </w:t>
      </w:r>
      <w:r w:rsidR="00940629" w:rsidRPr="007C0B29">
        <w:rPr>
          <w:rFonts w:cs="Arial"/>
          <w:szCs w:val="16"/>
        </w:rPr>
        <w:t>Specyfikacja Wymagań Systemowych</w:t>
      </w:r>
      <w:r w:rsidR="00C347C4" w:rsidRPr="007C0B29">
        <w:rPr>
          <w:rFonts w:cs="Arial"/>
          <w:szCs w:val="16"/>
        </w:rPr>
        <w:t>.</w:t>
      </w:r>
    </w:p>
    <w:p w14:paraId="659BCE47" w14:textId="77777777" w:rsidR="00C347C4" w:rsidRPr="007C0B29" w:rsidRDefault="00C347C4" w:rsidP="00C347C4">
      <w:pPr>
        <w:ind w:left="720" w:firstLine="0"/>
        <w:rPr>
          <w:rFonts w:cs="Arial"/>
          <w:b/>
          <w:bCs/>
          <w:szCs w:val="16"/>
        </w:rPr>
      </w:pPr>
    </w:p>
    <w:p w14:paraId="27B712F1" w14:textId="708D32D1" w:rsidR="002D6B46" w:rsidRPr="007C0B29" w:rsidRDefault="002D6B46" w:rsidP="0097241E">
      <w:pPr>
        <w:numPr>
          <w:ilvl w:val="0"/>
          <w:numId w:val="40"/>
        </w:numPr>
        <w:rPr>
          <w:rFonts w:cs="Arial"/>
          <w:b/>
          <w:bCs/>
          <w:szCs w:val="16"/>
        </w:rPr>
      </w:pPr>
      <w:r w:rsidRPr="007C0B29">
        <w:rPr>
          <w:rFonts w:cs="Arial"/>
          <w:b/>
          <w:bCs/>
          <w:szCs w:val="16"/>
        </w:rPr>
        <w:t>Aplikacja</w:t>
      </w:r>
      <w:r w:rsidR="00355629" w:rsidRPr="007C0B29">
        <w:rPr>
          <w:rFonts w:cs="Arial"/>
          <w:b/>
          <w:bCs/>
          <w:szCs w:val="16"/>
        </w:rPr>
        <w:t>/Produkt</w:t>
      </w:r>
      <w:r w:rsidR="00940629" w:rsidRPr="007C0B29">
        <w:rPr>
          <w:rFonts w:cs="Arial"/>
          <w:b/>
          <w:bCs/>
          <w:szCs w:val="16"/>
        </w:rPr>
        <w:t xml:space="preserve">: </w:t>
      </w:r>
      <w:r w:rsidR="00940629" w:rsidRPr="007C0B29">
        <w:rPr>
          <w:rFonts w:cs="Arial"/>
          <w:szCs w:val="16"/>
        </w:rPr>
        <w:t>aplikacja LearNow, której zbudowanie jest celem niniejszego projektu.</w:t>
      </w:r>
    </w:p>
    <w:p w14:paraId="7A142CE6" w14:textId="77777777" w:rsidR="00C347C4" w:rsidRPr="007C0B29" w:rsidRDefault="00C347C4" w:rsidP="00C347C4">
      <w:pPr>
        <w:ind w:firstLine="0"/>
        <w:rPr>
          <w:rFonts w:cs="Arial"/>
          <w:b/>
          <w:bCs/>
          <w:szCs w:val="16"/>
        </w:rPr>
      </w:pPr>
    </w:p>
    <w:p w14:paraId="373D41D6" w14:textId="219876BF" w:rsidR="00A3663B" w:rsidRPr="007C0B29" w:rsidRDefault="00A3663B" w:rsidP="0097241E">
      <w:pPr>
        <w:numPr>
          <w:ilvl w:val="0"/>
          <w:numId w:val="40"/>
        </w:numPr>
        <w:rPr>
          <w:rFonts w:cs="Arial"/>
          <w:b/>
          <w:bCs/>
          <w:szCs w:val="16"/>
        </w:rPr>
      </w:pPr>
      <w:r w:rsidRPr="007C0B29">
        <w:rPr>
          <w:rFonts w:cs="Arial"/>
          <w:b/>
          <w:bCs/>
          <w:szCs w:val="16"/>
        </w:rPr>
        <w:t>Współpraca partnerska</w:t>
      </w:r>
      <w:r w:rsidR="00940629" w:rsidRPr="007C0B29">
        <w:rPr>
          <w:rFonts w:cs="Arial"/>
          <w:b/>
          <w:bCs/>
          <w:szCs w:val="16"/>
        </w:rPr>
        <w:t xml:space="preserve">: </w:t>
      </w:r>
      <w:r w:rsidR="00940629" w:rsidRPr="007C0B29">
        <w:rPr>
          <w:rFonts w:cs="Arial"/>
          <w:szCs w:val="16"/>
        </w:rPr>
        <w:t>współpraca pomiędzy twórcami LearNow z firmami i jednostkami akademickimi.</w:t>
      </w:r>
    </w:p>
    <w:p w14:paraId="471D638A" w14:textId="77777777" w:rsidR="00C347C4" w:rsidRPr="007C0B29" w:rsidRDefault="00C347C4" w:rsidP="00C347C4">
      <w:pPr>
        <w:ind w:firstLine="0"/>
        <w:rPr>
          <w:rFonts w:cs="Arial"/>
          <w:b/>
          <w:bCs/>
          <w:szCs w:val="16"/>
        </w:rPr>
      </w:pPr>
    </w:p>
    <w:p w14:paraId="16E7144E" w14:textId="1AE09E7C" w:rsidR="00FF4733" w:rsidRPr="007C0B29" w:rsidRDefault="00FF4733" w:rsidP="0097241E">
      <w:pPr>
        <w:numPr>
          <w:ilvl w:val="0"/>
          <w:numId w:val="40"/>
        </w:numPr>
        <w:rPr>
          <w:rFonts w:cs="Arial"/>
          <w:b/>
          <w:bCs/>
          <w:szCs w:val="16"/>
        </w:rPr>
      </w:pPr>
      <w:r w:rsidRPr="007C0B29">
        <w:rPr>
          <w:rFonts w:cs="Arial"/>
          <w:b/>
          <w:bCs/>
          <w:szCs w:val="16"/>
        </w:rPr>
        <w:t>Wymagania niefunkcjonalne</w:t>
      </w:r>
      <w:r w:rsidR="00940629" w:rsidRPr="007C0B29">
        <w:rPr>
          <w:rFonts w:cs="Arial"/>
          <w:b/>
          <w:bCs/>
          <w:szCs w:val="16"/>
        </w:rPr>
        <w:t xml:space="preserve">: </w:t>
      </w:r>
      <w:r w:rsidR="00940629" w:rsidRPr="007C0B29">
        <w:rPr>
          <w:rFonts w:cs="Arial"/>
          <w:szCs w:val="16"/>
        </w:rPr>
        <w:t>wymagania odnoszące się do charakterystyki działania aplikacji, użytych technologii oraz architektury.</w:t>
      </w:r>
    </w:p>
    <w:p w14:paraId="294E1AFF" w14:textId="77777777" w:rsidR="00C347C4" w:rsidRPr="007C0B29" w:rsidRDefault="00C347C4" w:rsidP="00C347C4">
      <w:pPr>
        <w:ind w:firstLine="0"/>
        <w:rPr>
          <w:rFonts w:cs="Arial"/>
          <w:b/>
          <w:bCs/>
          <w:szCs w:val="16"/>
        </w:rPr>
      </w:pPr>
    </w:p>
    <w:p w14:paraId="645D6FE5" w14:textId="4B988684" w:rsidR="002E0857" w:rsidRPr="007C0B29" w:rsidRDefault="002E0857" w:rsidP="0097241E">
      <w:pPr>
        <w:numPr>
          <w:ilvl w:val="0"/>
          <w:numId w:val="40"/>
        </w:numPr>
        <w:rPr>
          <w:rFonts w:cs="Arial"/>
          <w:b/>
          <w:bCs/>
          <w:szCs w:val="16"/>
        </w:rPr>
      </w:pPr>
      <w:r w:rsidRPr="007C0B29">
        <w:rPr>
          <w:rFonts w:cs="Arial"/>
          <w:b/>
          <w:bCs/>
          <w:szCs w:val="16"/>
        </w:rPr>
        <w:t>Materiały kursowe</w:t>
      </w:r>
      <w:r w:rsidR="00940629" w:rsidRPr="007C0B29">
        <w:rPr>
          <w:rFonts w:cs="Arial"/>
          <w:b/>
          <w:bCs/>
          <w:szCs w:val="16"/>
        </w:rPr>
        <w:t xml:space="preserve">: </w:t>
      </w:r>
      <w:r w:rsidR="00940629" w:rsidRPr="007C0B29">
        <w:rPr>
          <w:rFonts w:cs="Arial"/>
          <w:szCs w:val="16"/>
        </w:rPr>
        <w:t>zawartość aplikacji tworzona przez Autorów.</w:t>
      </w:r>
    </w:p>
    <w:p w14:paraId="085FA619" w14:textId="77777777" w:rsidR="00C347C4" w:rsidRPr="007C0B29" w:rsidRDefault="00C347C4" w:rsidP="00C347C4">
      <w:pPr>
        <w:ind w:firstLine="0"/>
        <w:rPr>
          <w:rFonts w:cs="Arial"/>
          <w:b/>
          <w:bCs/>
          <w:szCs w:val="16"/>
        </w:rPr>
      </w:pPr>
    </w:p>
    <w:p w14:paraId="390D5929" w14:textId="06B1F837" w:rsidR="001C5DA3" w:rsidRPr="007C0B29" w:rsidRDefault="001C5DA3" w:rsidP="0097241E">
      <w:pPr>
        <w:numPr>
          <w:ilvl w:val="0"/>
          <w:numId w:val="40"/>
        </w:numPr>
        <w:rPr>
          <w:rFonts w:cs="Arial"/>
          <w:b/>
          <w:bCs/>
          <w:szCs w:val="16"/>
        </w:rPr>
      </w:pPr>
      <w:r w:rsidRPr="007C0B29">
        <w:rPr>
          <w:rFonts w:cs="Arial"/>
          <w:b/>
          <w:bCs/>
          <w:szCs w:val="16"/>
        </w:rPr>
        <w:t>Roadmapa produktu</w:t>
      </w:r>
      <w:r w:rsidR="00EA27E0" w:rsidRPr="007C0B29">
        <w:rPr>
          <w:rFonts w:cs="Arial"/>
          <w:b/>
          <w:bCs/>
          <w:szCs w:val="16"/>
        </w:rPr>
        <w:t xml:space="preserve">: </w:t>
      </w:r>
      <w:r w:rsidR="00EA27E0" w:rsidRPr="007C0B29">
        <w:rPr>
          <w:rFonts w:cs="Arial"/>
          <w:szCs w:val="16"/>
        </w:rPr>
        <w:t>plan rozwoju aplikacji.</w:t>
      </w:r>
    </w:p>
    <w:p w14:paraId="3C6792C3" w14:textId="77777777" w:rsidR="00C347C4" w:rsidRPr="007C0B29" w:rsidRDefault="00C347C4" w:rsidP="00C347C4">
      <w:pPr>
        <w:ind w:firstLine="0"/>
        <w:rPr>
          <w:rFonts w:cs="Arial"/>
          <w:b/>
          <w:bCs/>
          <w:szCs w:val="16"/>
        </w:rPr>
      </w:pPr>
    </w:p>
    <w:p w14:paraId="397BAA39" w14:textId="7B2BE605" w:rsidR="00A25433" w:rsidRPr="007C0B29" w:rsidRDefault="00A25433" w:rsidP="0097241E">
      <w:pPr>
        <w:numPr>
          <w:ilvl w:val="0"/>
          <w:numId w:val="40"/>
        </w:numPr>
        <w:rPr>
          <w:rFonts w:cs="Arial"/>
          <w:b/>
          <w:bCs/>
          <w:szCs w:val="16"/>
        </w:rPr>
      </w:pPr>
      <w:r w:rsidRPr="007C0B29">
        <w:rPr>
          <w:rFonts w:cs="Arial"/>
          <w:b/>
          <w:bCs/>
          <w:szCs w:val="16"/>
        </w:rPr>
        <w:t>Użytkownik końcowy</w:t>
      </w:r>
      <w:r w:rsidR="00EA27E0" w:rsidRPr="007C0B29">
        <w:rPr>
          <w:rFonts w:cs="Arial"/>
          <w:b/>
          <w:bCs/>
          <w:szCs w:val="16"/>
        </w:rPr>
        <w:t xml:space="preserve">: </w:t>
      </w:r>
      <w:r w:rsidR="00EA27E0" w:rsidRPr="007C0B29">
        <w:rPr>
          <w:rFonts w:cs="Arial"/>
          <w:szCs w:val="16"/>
        </w:rPr>
        <w:t xml:space="preserve">użytkownik </w:t>
      </w:r>
      <w:r w:rsidR="00466C91" w:rsidRPr="007C0B29">
        <w:rPr>
          <w:rFonts w:cs="Arial"/>
          <w:szCs w:val="16"/>
        </w:rPr>
        <w:t>korzystający materiałów kursowych dostępnych w aplikacji.</w:t>
      </w:r>
    </w:p>
    <w:p w14:paraId="743E5804" w14:textId="77777777" w:rsidR="00C347C4" w:rsidRPr="007C0B29" w:rsidRDefault="00C347C4" w:rsidP="00C347C4">
      <w:pPr>
        <w:rPr>
          <w:rFonts w:cs="Arial"/>
          <w:b/>
          <w:bCs/>
          <w:szCs w:val="16"/>
        </w:rPr>
      </w:pPr>
    </w:p>
    <w:p w14:paraId="6618DC5D" w14:textId="75B65FE7" w:rsidR="00A25433" w:rsidRPr="007C0B29" w:rsidRDefault="00A25433" w:rsidP="0097241E">
      <w:pPr>
        <w:numPr>
          <w:ilvl w:val="0"/>
          <w:numId w:val="40"/>
        </w:numPr>
        <w:rPr>
          <w:rFonts w:cs="Arial"/>
          <w:b/>
          <w:bCs/>
          <w:szCs w:val="16"/>
        </w:rPr>
      </w:pPr>
      <w:r w:rsidRPr="007C0B29">
        <w:rPr>
          <w:rFonts w:cs="Arial"/>
          <w:b/>
          <w:bCs/>
          <w:szCs w:val="16"/>
        </w:rPr>
        <w:t>Produkt/aplikacja</w:t>
      </w:r>
      <w:r w:rsidR="004E2108" w:rsidRPr="007C0B29">
        <w:rPr>
          <w:rFonts w:cs="Arial"/>
          <w:b/>
          <w:bCs/>
          <w:szCs w:val="16"/>
        </w:rPr>
        <w:t xml:space="preserve">: </w:t>
      </w:r>
      <w:r w:rsidR="004E2108" w:rsidRPr="007C0B29">
        <w:rPr>
          <w:rFonts w:cs="Arial"/>
          <w:szCs w:val="16"/>
        </w:rPr>
        <w:t>aplikacja LearNow.</w:t>
      </w:r>
    </w:p>
    <w:p w14:paraId="39233A1B" w14:textId="77777777" w:rsidR="00C347C4" w:rsidRPr="007C0B29" w:rsidRDefault="00C347C4" w:rsidP="00C347C4">
      <w:pPr>
        <w:ind w:firstLine="0"/>
        <w:rPr>
          <w:rFonts w:cs="Arial"/>
          <w:b/>
          <w:bCs/>
          <w:szCs w:val="16"/>
        </w:rPr>
      </w:pPr>
    </w:p>
    <w:p w14:paraId="02EB4F79" w14:textId="423149C4" w:rsidR="00940629" w:rsidRPr="007C0B29" w:rsidRDefault="00120D67" w:rsidP="00940629">
      <w:pPr>
        <w:numPr>
          <w:ilvl w:val="0"/>
          <w:numId w:val="40"/>
        </w:numPr>
        <w:rPr>
          <w:rFonts w:cs="Arial"/>
          <w:b/>
          <w:bCs/>
          <w:szCs w:val="16"/>
        </w:rPr>
      </w:pPr>
      <w:r w:rsidRPr="007C0B29">
        <w:rPr>
          <w:rFonts w:cs="Arial"/>
          <w:b/>
          <w:bCs/>
          <w:szCs w:val="16"/>
        </w:rPr>
        <w:t>Partnerzy</w:t>
      </w:r>
      <w:r w:rsidR="00E25D19" w:rsidRPr="007C0B29">
        <w:rPr>
          <w:rFonts w:cs="Arial"/>
          <w:b/>
          <w:bCs/>
          <w:szCs w:val="16"/>
        </w:rPr>
        <w:t xml:space="preserve">: </w:t>
      </w:r>
      <w:r w:rsidR="00E25D19" w:rsidRPr="007C0B29">
        <w:rPr>
          <w:rFonts w:cs="Arial"/>
          <w:szCs w:val="16"/>
        </w:rPr>
        <w:t>firmy oraz jednostki akademickie współpracujące w zakresie tworzenia materiałów kursowych.</w:t>
      </w:r>
    </w:p>
    <w:p w14:paraId="03C619AD" w14:textId="77777777" w:rsidR="00C347C4" w:rsidRPr="007C0B29" w:rsidRDefault="00C347C4" w:rsidP="00C347C4">
      <w:pPr>
        <w:ind w:firstLine="0"/>
        <w:rPr>
          <w:rFonts w:cs="Arial"/>
          <w:b/>
          <w:bCs/>
          <w:szCs w:val="16"/>
        </w:rPr>
      </w:pPr>
    </w:p>
    <w:p w14:paraId="2D955B3F" w14:textId="7B2F0205" w:rsidR="00120D67" w:rsidRPr="007C0B29" w:rsidRDefault="00120D67" w:rsidP="0097241E">
      <w:pPr>
        <w:numPr>
          <w:ilvl w:val="0"/>
          <w:numId w:val="40"/>
        </w:numPr>
        <w:rPr>
          <w:rFonts w:cs="Arial"/>
          <w:b/>
          <w:bCs/>
          <w:szCs w:val="16"/>
        </w:rPr>
      </w:pPr>
      <w:r w:rsidRPr="007C0B29">
        <w:rPr>
          <w:rFonts w:cs="Arial"/>
          <w:b/>
          <w:bCs/>
          <w:szCs w:val="16"/>
        </w:rPr>
        <w:t>SLA</w:t>
      </w:r>
      <w:r w:rsidR="00E25D19" w:rsidRPr="007C0B29">
        <w:rPr>
          <w:rFonts w:cs="Arial"/>
          <w:b/>
          <w:bCs/>
          <w:szCs w:val="16"/>
        </w:rPr>
        <w:t>:</w:t>
      </w:r>
      <w:r w:rsidR="00D21631" w:rsidRPr="007C0B29">
        <w:rPr>
          <w:rFonts w:cs="Arial"/>
          <w:b/>
          <w:bCs/>
          <w:szCs w:val="16"/>
        </w:rPr>
        <w:t xml:space="preserve"> </w:t>
      </w:r>
      <w:r w:rsidR="00D21631" w:rsidRPr="007C0B29">
        <w:rPr>
          <w:rFonts w:cs="Arial"/>
          <w:szCs w:val="16"/>
        </w:rPr>
        <w:t>Service Level Agreement, umowa określająca obowiązki usługodawców w zakresie dostępności i utrzymania.</w:t>
      </w:r>
    </w:p>
    <w:p w14:paraId="20007CF1" w14:textId="77777777" w:rsidR="00C347C4" w:rsidRPr="007C0B29" w:rsidRDefault="00C347C4" w:rsidP="00C347C4">
      <w:pPr>
        <w:ind w:firstLine="0"/>
        <w:rPr>
          <w:rFonts w:cs="Arial"/>
          <w:b/>
          <w:bCs/>
          <w:szCs w:val="16"/>
        </w:rPr>
      </w:pPr>
    </w:p>
    <w:p w14:paraId="55D851C0" w14:textId="18CDCE5A" w:rsidR="00510633" w:rsidRPr="007C0B29" w:rsidRDefault="00510633" w:rsidP="0097241E">
      <w:pPr>
        <w:numPr>
          <w:ilvl w:val="0"/>
          <w:numId w:val="40"/>
        </w:numPr>
        <w:rPr>
          <w:rFonts w:cs="Arial"/>
          <w:szCs w:val="16"/>
        </w:rPr>
      </w:pPr>
      <w:r w:rsidRPr="007C0B29">
        <w:rPr>
          <w:rFonts w:cs="Arial"/>
          <w:b/>
          <w:bCs/>
          <w:szCs w:val="16"/>
        </w:rPr>
        <w:t>Model biznesowy</w:t>
      </w:r>
      <w:r w:rsidR="00E25D19" w:rsidRPr="007C0B29">
        <w:rPr>
          <w:rFonts w:cs="Arial"/>
          <w:b/>
          <w:bCs/>
          <w:szCs w:val="16"/>
        </w:rPr>
        <w:t>:</w:t>
      </w:r>
      <w:r w:rsidR="00D21631" w:rsidRPr="007C0B29">
        <w:rPr>
          <w:rFonts w:cs="Arial"/>
          <w:b/>
          <w:bCs/>
          <w:szCs w:val="16"/>
        </w:rPr>
        <w:t xml:space="preserve"> </w:t>
      </w:r>
      <w:r w:rsidR="00D21631" w:rsidRPr="007C0B29">
        <w:rPr>
          <w:rFonts w:cs="Arial"/>
          <w:szCs w:val="16"/>
        </w:rPr>
        <w:t>przyjęta przez długookresowa metoda na powiększenie i wykorzystanie zasobów w celu przedstawienia klientom oferty przewyższającej ofertę konkurencji.</w:t>
      </w:r>
    </w:p>
    <w:p w14:paraId="00E07761" w14:textId="77777777" w:rsidR="0097241E" w:rsidRPr="007C0B29" w:rsidRDefault="0097241E" w:rsidP="0097241E">
      <w:pPr>
        <w:rPr>
          <w:rFonts w:cs="Arial"/>
          <w:b/>
          <w:bCs/>
        </w:rPr>
      </w:pPr>
    </w:p>
    <w:p w14:paraId="3212E1E0" w14:textId="77777777" w:rsidR="0097241E" w:rsidRPr="007C0B29" w:rsidRDefault="0097241E" w:rsidP="0097241E">
      <w:pPr>
        <w:rPr>
          <w:rFonts w:cs="Arial"/>
        </w:rPr>
      </w:pPr>
    </w:p>
    <w:p w14:paraId="3BCC3805" w14:textId="431B73FB" w:rsidR="00555308" w:rsidRPr="00555308" w:rsidRDefault="00CD0D4A" w:rsidP="00555308">
      <w:pPr>
        <w:pStyle w:val="Nagwek1"/>
        <w:rPr>
          <w:rFonts w:cs="Arial"/>
        </w:rPr>
      </w:pPr>
      <w:r w:rsidRPr="007C0B29">
        <w:rPr>
          <w:rFonts w:cs="Arial"/>
        </w:rPr>
        <w:t>Projekt w kontekście</w:t>
      </w:r>
    </w:p>
    <w:p w14:paraId="261A479F" w14:textId="77777777" w:rsidR="00555308" w:rsidRPr="007C0B29" w:rsidRDefault="00555308" w:rsidP="00555308">
      <w:pPr>
        <w:ind w:firstLine="0"/>
        <w:jc w:val="both"/>
        <w:rPr>
          <w:ins w:id="17" w:author="Jakub Kolad" w:date="2025-04-11T21:30:00Z"/>
          <w:rFonts w:cs="Arial"/>
          <w:szCs w:val="16"/>
        </w:rPr>
      </w:pPr>
      <w:ins w:id="18" w:author="Jakub Kolad" w:date="2025-04-11T21:30:00Z">
        <w:r w:rsidRPr="007C0B29">
          <w:rPr>
            <w:rFonts w:cs="Arial"/>
            <w:szCs w:val="16"/>
          </w:rPr>
          <w:t xml:space="preserve">Na docelowy system będzie składała się aplikacja webowa, bazy danych (m.in. użytkowników, autorów, kursów), integracja z systemami płatności internetowych, integracja usługami chmurowymi (np. logowanie SSO dla kont Google), zabezpieczenia (np. SSL). W zakresie wzorców konieczne będzie opracowanie szablonów kursów w ramach których będą mogli działać autorzy (np. kursy video z zadaniami sprawdzającymi). </w:t>
        </w:r>
      </w:ins>
    </w:p>
    <w:p w14:paraId="29C5EF48" w14:textId="6F108668" w:rsidR="00C427A6" w:rsidRPr="007C0B29" w:rsidDel="00555308" w:rsidRDefault="00C427A6" w:rsidP="00C427A6">
      <w:pPr>
        <w:ind w:firstLine="0"/>
        <w:jc w:val="both"/>
        <w:rPr>
          <w:del w:id="19" w:author="Jakub Kolad" w:date="2025-04-11T21:28:00Z"/>
          <w:rFonts w:cs="Arial"/>
          <w:szCs w:val="16"/>
        </w:rPr>
      </w:pPr>
      <w:del w:id="20" w:author="Jakub Kolad" w:date="2025-04-11T21:28:00Z">
        <w:r w:rsidRPr="007C0B29" w:rsidDel="00555308">
          <w:rPr>
            <w:rFonts w:cs="Arial"/>
            <w:szCs w:val="16"/>
          </w:rPr>
          <w:delText xml:space="preserve">Na docelowy system będzie składała się aplikacja webowa, bazy danych (m.in. użytkowników, autorów, kursów), integracja z systemami płatności internetowych, integracja usługami chmurowymi (np. logowanie SSO dla kont Google), zabezpieczenia (np. SSL). W zakresie wzorców konieczne będzie opracowanie szablonów kursów w ramach których będą mogli działać autorzy (np. kursy video z zadaniami sprawdzającymi). </w:delText>
        </w:r>
      </w:del>
    </w:p>
    <w:p w14:paraId="5A23C83F" w14:textId="77777777" w:rsidR="00C427A6" w:rsidRPr="007C0B29" w:rsidRDefault="00C427A6" w:rsidP="00C427A6">
      <w:pPr>
        <w:ind w:firstLine="0"/>
        <w:rPr>
          <w:rFonts w:cs="Arial"/>
          <w:sz w:val="20"/>
          <w:szCs w:val="16"/>
        </w:rPr>
      </w:pPr>
    </w:p>
    <w:p w14:paraId="0C4DF937" w14:textId="07020785" w:rsidR="00555308" w:rsidRPr="00555308" w:rsidRDefault="00CD0D4A" w:rsidP="00555308">
      <w:pPr>
        <w:pStyle w:val="Nagwek2"/>
        <w:rPr>
          <w:rFonts w:cs="Arial"/>
        </w:rPr>
      </w:pPr>
      <w:r w:rsidRPr="007C0B29">
        <w:rPr>
          <w:rFonts w:cs="Arial"/>
        </w:rPr>
        <w:t>Kontekst biznesowy</w:t>
      </w:r>
    </w:p>
    <w:p w14:paraId="6D7ABF1A" w14:textId="45C9EF27" w:rsidR="00555308" w:rsidRDefault="00D757D6" w:rsidP="008A30F7">
      <w:pPr>
        <w:pStyle w:val="podpowiedzi"/>
        <w:rPr>
          <w:ins w:id="21" w:author="Jakub Kolad" w:date="2025-04-11T23:06:00Z"/>
        </w:rPr>
      </w:pPr>
      <w:ins w:id="22" w:author="Jakub Kolad" w:date="2025-04-11T23:00:00Z">
        <w:r>
          <w:rPr>
            <w:noProof/>
          </w:rPr>
          <w:drawing>
            <wp:inline distT="0" distB="0" distL="0" distR="0" wp14:anchorId="72784274" wp14:editId="3E07A176">
              <wp:extent cx="6391275" cy="4162425"/>
              <wp:effectExtent l="19050" t="19050" r="9525" b="9525"/>
              <wp:docPr id="2" name="Obraz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91275" cy="4162425"/>
                      </a:xfrm>
                      <a:prstGeom prst="rect">
                        <a:avLst/>
                      </a:prstGeom>
                      <a:noFill/>
                      <a:ln w="6350" cmpd="sng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</pic:spPr>
                  </pic:pic>
                </a:graphicData>
              </a:graphic>
            </wp:inline>
          </w:drawing>
        </w:r>
      </w:ins>
    </w:p>
    <w:p w14:paraId="3F4D9352" w14:textId="77777777" w:rsidR="00983CAD" w:rsidRDefault="00983CAD" w:rsidP="00983CAD">
      <w:pPr>
        <w:pStyle w:val="Podpowiedzi0"/>
        <w:rPr>
          <w:ins w:id="23" w:author="Jakub Kolad" w:date="2025-04-11T23:06:00Z"/>
          <w:rFonts w:ascii="Times New Roman" w:hAnsi="Times New Roman" w:cs="Times New Roman"/>
          <w:i w:val="0"/>
          <w:iCs/>
          <w:sz w:val="20"/>
          <w:szCs w:val="20"/>
        </w:rPr>
      </w:pPr>
      <w:ins w:id="24" w:author="Jakub Kolad" w:date="2025-04-11T23:06:00Z">
        <w:r>
          <w:rPr>
            <w:rFonts w:ascii="Times New Roman" w:hAnsi="Times New Roman" w:cs="Times New Roman"/>
            <w:i w:val="0"/>
            <w:iCs/>
            <w:sz w:val="20"/>
            <w:szCs w:val="20"/>
          </w:rPr>
          <w:lastRenderedPageBreak/>
          <w:t>P</w:t>
        </w:r>
        <w:r w:rsidRPr="00DF6B45">
          <w:rPr>
            <w:rFonts w:ascii="Times New Roman" w:hAnsi="Times New Roman" w:cs="Times New Roman"/>
            <w:i w:val="0"/>
            <w:iCs/>
            <w:sz w:val="20"/>
            <w:szCs w:val="20"/>
          </w:rPr>
          <w:t>latform</w:t>
        </w:r>
        <w:r>
          <w:rPr>
            <w:rFonts w:ascii="Times New Roman" w:hAnsi="Times New Roman" w:cs="Times New Roman"/>
            <w:i w:val="0"/>
            <w:iCs/>
            <w:sz w:val="20"/>
            <w:szCs w:val="20"/>
          </w:rPr>
          <w:t>a</w:t>
        </w:r>
        <w:r w:rsidRPr="00DF6B45">
          <w:rPr>
            <w:rFonts w:ascii="Times New Roman" w:hAnsi="Times New Roman" w:cs="Times New Roman"/>
            <w:i w:val="0"/>
            <w:iCs/>
            <w:sz w:val="20"/>
            <w:szCs w:val="20"/>
          </w:rPr>
          <w:t xml:space="preserve"> e-learningow</w:t>
        </w:r>
        <w:r>
          <w:rPr>
            <w:rFonts w:ascii="Times New Roman" w:hAnsi="Times New Roman" w:cs="Times New Roman"/>
            <w:i w:val="0"/>
            <w:iCs/>
            <w:sz w:val="20"/>
            <w:szCs w:val="20"/>
          </w:rPr>
          <w:t>a</w:t>
        </w:r>
        <w:r w:rsidRPr="00DF6B45">
          <w:rPr>
            <w:rFonts w:ascii="Times New Roman" w:hAnsi="Times New Roman" w:cs="Times New Roman"/>
            <w:i w:val="0"/>
            <w:iCs/>
            <w:sz w:val="20"/>
            <w:szCs w:val="20"/>
          </w:rPr>
          <w:t>, umożliwiają</w:t>
        </w:r>
        <w:r>
          <w:rPr>
            <w:rFonts w:ascii="Times New Roman" w:hAnsi="Times New Roman" w:cs="Times New Roman"/>
            <w:i w:val="0"/>
            <w:iCs/>
            <w:sz w:val="20"/>
            <w:szCs w:val="20"/>
          </w:rPr>
          <w:t>ca</w:t>
        </w:r>
        <w:r w:rsidRPr="00DF6B45">
          <w:rPr>
            <w:rFonts w:ascii="Times New Roman" w:hAnsi="Times New Roman" w:cs="Times New Roman"/>
            <w:i w:val="0"/>
            <w:iCs/>
            <w:sz w:val="20"/>
            <w:szCs w:val="20"/>
          </w:rPr>
          <w:t xml:space="preserve"> poszerzenie wiedzy z szeroko pojętej informatyki, szczególnie w zakresie technologii wykorzystywanych w wytwarzaniu oprogramowania czy zagadnień teoretycznych. Treści </w:t>
        </w:r>
        <w:r>
          <w:rPr>
            <w:rFonts w:ascii="Times New Roman" w:hAnsi="Times New Roman" w:cs="Times New Roman"/>
            <w:i w:val="0"/>
            <w:iCs/>
            <w:sz w:val="20"/>
            <w:szCs w:val="20"/>
          </w:rPr>
          <w:t xml:space="preserve">będą </w:t>
        </w:r>
        <w:r w:rsidRPr="00DF6B45">
          <w:rPr>
            <w:rFonts w:ascii="Times New Roman" w:hAnsi="Times New Roman" w:cs="Times New Roman"/>
            <w:i w:val="0"/>
            <w:iCs/>
            <w:sz w:val="20"/>
            <w:szCs w:val="20"/>
          </w:rPr>
          <w:t xml:space="preserve">powstawały w ramach współprac nawiązanych z jednostkami akademickimi </w:t>
        </w:r>
        <w:r>
          <w:rPr>
            <w:rFonts w:ascii="Times New Roman" w:hAnsi="Times New Roman" w:cs="Times New Roman"/>
            <w:i w:val="0"/>
            <w:iCs/>
            <w:sz w:val="20"/>
            <w:szCs w:val="20"/>
          </w:rPr>
          <w:t xml:space="preserve">i firmami. Celem dostarczenia aktualnej wiedzy materiały kursowe będą </w:t>
        </w:r>
        <w:r w:rsidRPr="00DF6B45">
          <w:rPr>
            <w:rFonts w:ascii="Times New Roman" w:hAnsi="Times New Roman" w:cs="Times New Roman"/>
            <w:i w:val="0"/>
            <w:iCs/>
            <w:sz w:val="20"/>
            <w:szCs w:val="20"/>
          </w:rPr>
          <w:t>podlegały okresowej weryfikacji</w:t>
        </w:r>
        <w:r>
          <w:rPr>
            <w:rFonts w:ascii="Times New Roman" w:hAnsi="Times New Roman" w:cs="Times New Roman"/>
            <w:i w:val="0"/>
            <w:iCs/>
            <w:sz w:val="20"/>
            <w:szCs w:val="20"/>
          </w:rPr>
          <w:t xml:space="preserve"> bazującej na dacie dodania</w:t>
        </w:r>
        <w:r w:rsidRPr="00DF6B45">
          <w:rPr>
            <w:rFonts w:ascii="Times New Roman" w:hAnsi="Times New Roman" w:cs="Times New Roman"/>
            <w:i w:val="0"/>
            <w:iCs/>
            <w:sz w:val="20"/>
            <w:szCs w:val="20"/>
          </w:rPr>
          <w:t>.</w:t>
        </w:r>
        <w:r>
          <w:rPr>
            <w:rFonts w:ascii="Times New Roman" w:hAnsi="Times New Roman" w:cs="Times New Roman"/>
            <w:i w:val="0"/>
            <w:iCs/>
            <w:sz w:val="20"/>
            <w:szCs w:val="20"/>
          </w:rPr>
          <w:t xml:space="preserve"> </w:t>
        </w:r>
      </w:ins>
    </w:p>
    <w:p w14:paraId="1E19810A" w14:textId="77777777" w:rsidR="00983CAD" w:rsidRDefault="00983CAD" w:rsidP="00983CAD">
      <w:pPr>
        <w:pStyle w:val="Podpowiedzi0"/>
        <w:rPr>
          <w:ins w:id="25" w:author="Jakub Kolad" w:date="2025-04-11T23:06:00Z"/>
          <w:rFonts w:ascii="Times New Roman" w:hAnsi="Times New Roman" w:cs="Times New Roman"/>
          <w:i w:val="0"/>
          <w:iCs/>
          <w:sz w:val="20"/>
          <w:szCs w:val="20"/>
        </w:rPr>
      </w:pPr>
    </w:p>
    <w:p w14:paraId="537824B7" w14:textId="77777777" w:rsidR="00983CAD" w:rsidRPr="00DF6B45" w:rsidRDefault="00983CAD" w:rsidP="00983CAD">
      <w:pPr>
        <w:pStyle w:val="Podpowiedzi0"/>
        <w:rPr>
          <w:ins w:id="26" w:author="Jakub Kolad" w:date="2025-04-11T23:06:00Z"/>
          <w:rFonts w:ascii="Times New Roman" w:hAnsi="Times New Roman" w:cs="Times New Roman"/>
          <w:i w:val="0"/>
          <w:iCs/>
          <w:sz w:val="20"/>
          <w:szCs w:val="20"/>
        </w:rPr>
      </w:pPr>
      <w:ins w:id="27" w:author="Jakub Kolad" w:date="2025-04-11T23:06:00Z">
        <w:r>
          <w:rPr>
            <w:rFonts w:ascii="Times New Roman" w:hAnsi="Times New Roman" w:cs="Times New Roman"/>
            <w:i w:val="0"/>
            <w:iCs/>
            <w:sz w:val="20"/>
            <w:szCs w:val="20"/>
          </w:rPr>
          <w:t xml:space="preserve">Wśród interesariuszy możemy wyróżnić </w:t>
        </w:r>
        <w:r w:rsidRPr="00DF6B45">
          <w:rPr>
            <w:rFonts w:ascii="Times New Roman" w:hAnsi="Times New Roman" w:cs="Times New Roman"/>
            <w:i w:val="0"/>
            <w:iCs/>
            <w:sz w:val="20"/>
            <w:szCs w:val="20"/>
          </w:rPr>
          <w:t>uczni</w:t>
        </w:r>
        <w:r>
          <w:rPr>
            <w:rFonts w:ascii="Times New Roman" w:hAnsi="Times New Roman" w:cs="Times New Roman"/>
            <w:i w:val="0"/>
            <w:iCs/>
            <w:sz w:val="20"/>
            <w:szCs w:val="20"/>
          </w:rPr>
          <w:t>ów</w:t>
        </w:r>
        <w:r w:rsidRPr="00DF6B45">
          <w:rPr>
            <w:rFonts w:ascii="Times New Roman" w:hAnsi="Times New Roman" w:cs="Times New Roman"/>
            <w:i w:val="0"/>
            <w:iCs/>
            <w:sz w:val="20"/>
            <w:szCs w:val="20"/>
          </w:rPr>
          <w:t xml:space="preserve"> i studen</w:t>
        </w:r>
        <w:r>
          <w:rPr>
            <w:rFonts w:ascii="Times New Roman" w:hAnsi="Times New Roman" w:cs="Times New Roman"/>
            <w:i w:val="0"/>
            <w:iCs/>
            <w:sz w:val="20"/>
            <w:szCs w:val="20"/>
          </w:rPr>
          <w:t>tów</w:t>
        </w:r>
        <w:r w:rsidRPr="00DF6B45">
          <w:rPr>
            <w:rFonts w:ascii="Times New Roman" w:hAnsi="Times New Roman" w:cs="Times New Roman"/>
            <w:i w:val="0"/>
            <w:iCs/>
            <w:sz w:val="20"/>
            <w:szCs w:val="20"/>
          </w:rPr>
          <w:t xml:space="preserve"> </w:t>
        </w:r>
        <w:r>
          <w:rPr>
            <w:rFonts w:ascii="Times New Roman" w:hAnsi="Times New Roman" w:cs="Times New Roman"/>
            <w:i w:val="0"/>
            <w:iCs/>
            <w:sz w:val="20"/>
            <w:szCs w:val="20"/>
          </w:rPr>
          <w:t>szukających</w:t>
        </w:r>
        <w:r w:rsidRPr="00DF6B45">
          <w:rPr>
            <w:rFonts w:ascii="Times New Roman" w:hAnsi="Times New Roman" w:cs="Times New Roman"/>
            <w:i w:val="0"/>
            <w:iCs/>
            <w:sz w:val="20"/>
            <w:szCs w:val="20"/>
          </w:rPr>
          <w:t xml:space="preserve"> aktualnej i rzetelnej wiedz</w:t>
        </w:r>
        <w:r>
          <w:rPr>
            <w:rFonts w:ascii="Times New Roman" w:hAnsi="Times New Roman" w:cs="Times New Roman"/>
            <w:i w:val="0"/>
            <w:iCs/>
            <w:sz w:val="20"/>
            <w:szCs w:val="20"/>
          </w:rPr>
          <w:t>y, którzy d</w:t>
        </w:r>
        <w:r w:rsidRPr="00DF6B45">
          <w:rPr>
            <w:rFonts w:ascii="Times New Roman" w:hAnsi="Times New Roman" w:cs="Times New Roman"/>
            <w:i w:val="0"/>
            <w:iCs/>
            <w:sz w:val="20"/>
            <w:szCs w:val="20"/>
          </w:rPr>
          <w:t xml:space="preserve">zięki systemowi certyfikacji będą mogli wzbogacić swoje </w:t>
        </w:r>
        <w:r>
          <w:rPr>
            <w:rFonts w:ascii="Times New Roman" w:hAnsi="Times New Roman" w:cs="Times New Roman"/>
            <w:i w:val="0"/>
            <w:iCs/>
            <w:sz w:val="20"/>
            <w:szCs w:val="20"/>
          </w:rPr>
          <w:t>CV</w:t>
        </w:r>
        <w:r w:rsidRPr="00DF6B45">
          <w:rPr>
            <w:rFonts w:ascii="Times New Roman" w:hAnsi="Times New Roman" w:cs="Times New Roman"/>
            <w:i w:val="0"/>
            <w:iCs/>
            <w:sz w:val="20"/>
            <w:szCs w:val="20"/>
          </w:rPr>
          <w:t>.</w:t>
        </w:r>
        <w:r>
          <w:rPr>
            <w:rFonts w:ascii="Times New Roman" w:hAnsi="Times New Roman" w:cs="Times New Roman"/>
            <w:i w:val="0"/>
            <w:iCs/>
            <w:sz w:val="20"/>
            <w:szCs w:val="20"/>
          </w:rPr>
          <w:t xml:space="preserve"> Jednostki akademickie </w:t>
        </w:r>
        <w:r w:rsidRPr="00DF6B45">
          <w:rPr>
            <w:rFonts w:ascii="Times New Roman" w:hAnsi="Times New Roman" w:cs="Times New Roman"/>
            <w:i w:val="0"/>
            <w:iCs/>
            <w:sz w:val="20"/>
            <w:szCs w:val="20"/>
          </w:rPr>
          <w:t xml:space="preserve">poprzez platformę </w:t>
        </w:r>
        <w:r>
          <w:rPr>
            <w:rFonts w:ascii="Times New Roman" w:hAnsi="Times New Roman" w:cs="Times New Roman"/>
            <w:i w:val="0"/>
            <w:iCs/>
            <w:sz w:val="20"/>
            <w:szCs w:val="20"/>
          </w:rPr>
          <w:t>będą mogły</w:t>
        </w:r>
        <w:r w:rsidRPr="00DF6B45">
          <w:rPr>
            <w:rFonts w:ascii="Times New Roman" w:hAnsi="Times New Roman" w:cs="Times New Roman"/>
            <w:i w:val="0"/>
            <w:iCs/>
            <w:sz w:val="20"/>
            <w:szCs w:val="20"/>
          </w:rPr>
          <w:t xml:space="preserve"> poszerzać swoją ofertę edukacyjną</w:t>
        </w:r>
        <w:r>
          <w:rPr>
            <w:rFonts w:ascii="Times New Roman" w:hAnsi="Times New Roman" w:cs="Times New Roman"/>
            <w:i w:val="0"/>
            <w:iCs/>
            <w:sz w:val="20"/>
            <w:szCs w:val="20"/>
          </w:rPr>
          <w:t xml:space="preserve"> z kolei firmy będą mogły budować rozpoznawalność wśród potencjalnych pracowników.</w:t>
        </w:r>
      </w:ins>
    </w:p>
    <w:p w14:paraId="22C1A39F" w14:textId="77777777" w:rsidR="00983CAD" w:rsidRPr="00983CAD" w:rsidRDefault="00983CAD">
      <w:pPr>
        <w:rPr>
          <w:ins w:id="28" w:author="Jakub Kolad" w:date="2025-04-11T21:29:00Z"/>
        </w:rPr>
        <w:pPrChange w:id="29" w:author="Jakub Kolad" w:date="2025-04-11T23:06:00Z">
          <w:pPr>
            <w:pStyle w:val="podpowiedzi"/>
          </w:pPr>
        </w:pPrChange>
      </w:pPr>
    </w:p>
    <w:p w14:paraId="4F3D9FC9" w14:textId="6FE6348C" w:rsidR="00606BDC" w:rsidRPr="007C0B29" w:rsidRDefault="00606BDC" w:rsidP="008A30F7">
      <w:pPr>
        <w:pStyle w:val="podpowiedzi"/>
        <w:rPr>
          <w:rFonts w:cs="Arial"/>
        </w:rPr>
      </w:pPr>
      <w:r w:rsidRPr="007C0B29">
        <w:rPr>
          <w:rFonts w:cs="Arial"/>
        </w:rPr>
        <w:t>{</w:t>
      </w:r>
      <w:r w:rsidR="00CD0D4A" w:rsidRPr="007C0B29">
        <w:rPr>
          <w:rFonts w:cs="Arial"/>
        </w:rPr>
        <w:t>Zalecane popracie ry</w:t>
      </w:r>
      <w:r w:rsidRPr="007C0B29">
        <w:rPr>
          <w:rFonts w:cs="Arial"/>
        </w:rPr>
        <w:t>sunk</w:t>
      </w:r>
      <w:r w:rsidR="00CD0D4A" w:rsidRPr="007C0B29">
        <w:rPr>
          <w:rFonts w:cs="Arial"/>
        </w:rPr>
        <w:t>iem</w:t>
      </w:r>
      <w:r w:rsidRPr="007C0B29">
        <w:rPr>
          <w:rFonts w:cs="Arial"/>
        </w:rPr>
        <w:t xml:space="preserve"> </w:t>
      </w:r>
      <w:r w:rsidR="00CD0D4A" w:rsidRPr="007C0B29">
        <w:rPr>
          <w:rFonts w:cs="Arial"/>
        </w:rPr>
        <w:t>(np. ogólny diagram przypadków użycia)</w:t>
      </w:r>
      <w:r w:rsidR="001C64A8" w:rsidRPr="007C0B29">
        <w:rPr>
          <w:rFonts w:cs="Arial"/>
        </w:rPr>
        <w:t xml:space="preserve"> </w:t>
      </w:r>
      <w:r w:rsidRPr="007C0B29">
        <w:rPr>
          <w:rFonts w:cs="Arial"/>
        </w:rPr>
        <w:t>przedstawia</w:t>
      </w:r>
      <w:r w:rsidR="00CD0D4A" w:rsidRPr="007C0B29">
        <w:rPr>
          <w:rFonts w:cs="Arial"/>
        </w:rPr>
        <w:t xml:space="preserve">jący system </w:t>
      </w:r>
      <w:r w:rsidR="008B0353" w:rsidRPr="007C0B29">
        <w:rPr>
          <w:rFonts w:cs="Arial"/>
        </w:rPr>
        <w:t xml:space="preserve">w </w:t>
      </w:r>
      <w:r w:rsidR="00CD0D4A" w:rsidRPr="007C0B29">
        <w:rPr>
          <w:rFonts w:cs="Arial"/>
        </w:rPr>
        <w:t>docelowy</w:t>
      </w:r>
      <w:r w:rsidR="008B0353" w:rsidRPr="007C0B29">
        <w:rPr>
          <w:rFonts w:cs="Arial"/>
        </w:rPr>
        <w:t>m środowisku organizacyjnym i operacyjnym</w:t>
      </w:r>
      <w:r w:rsidR="00CD0D4A" w:rsidRPr="007C0B29">
        <w:rPr>
          <w:rFonts w:cs="Arial"/>
        </w:rPr>
        <w:t xml:space="preserve">, </w:t>
      </w:r>
      <w:r w:rsidR="003D646E" w:rsidRPr="007C0B29">
        <w:rPr>
          <w:rFonts w:cs="Arial"/>
        </w:rPr>
        <w:t>zakres, integracje</w:t>
      </w:r>
      <w:r w:rsidR="00CD0D4A" w:rsidRPr="007C0B29">
        <w:rPr>
          <w:rFonts w:cs="Arial"/>
        </w:rPr>
        <w:t xml:space="preserve"> z innymi systemami, współdzielone bazy danych</w:t>
      </w:r>
      <w:r w:rsidR="009B52AE" w:rsidRPr="007C0B29">
        <w:rPr>
          <w:rFonts w:cs="Arial"/>
        </w:rPr>
        <w:t>,</w:t>
      </w:r>
      <w:r w:rsidR="00CD0D4A" w:rsidRPr="007C0B29">
        <w:rPr>
          <w:rFonts w:cs="Arial"/>
        </w:rPr>
        <w:t xml:space="preserve"> konieczność wykorzystania szablonów, wzorców</w:t>
      </w:r>
      <w:r w:rsidR="008B0353" w:rsidRPr="007C0B29">
        <w:rPr>
          <w:rFonts w:cs="Arial"/>
        </w:rPr>
        <w:t xml:space="preserve"> lub</w:t>
      </w:r>
      <w:r w:rsidR="00CD0D4A" w:rsidRPr="007C0B29">
        <w:rPr>
          <w:rFonts w:cs="Arial"/>
        </w:rPr>
        <w:t xml:space="preserve"> standardów wewnątrzorganizacyjnych; </w:t>
      </w:r>
      <w:r w:rsidRPr="007C0B29">
        <w:rPr>
          <w:rFonts w:cs="Arial"/>
        </w:rPr>
        <w:t xml:space="preserve">głównych </w:t>
      </w:r>
      <w:r w:rsidR="008A7A55" w:rsidRPr="007C0B29">
        <w:rPr>
          <w:rFonts w:cs="Arial"/>
        </w:rPr>
        <w:t>interesariuszy</w:t>
      </w:r>
      <w:r w:rsidRPr="007C0B29">
        <w:rPr>
          <w:rFonts w:cs="Arial"/>
        </w:rPr>
        <w:t xml:space="preserve"> i </w:t>
      </w:r>
      <w:r w:rsidR="0092175D" w:rsidRPr="007C0B29">
        <w:rPr>
          <w:rFonts w:cs="Arial"/>
        </w:rPr>
        <w:t xml:space="preserve">ilustrujący </w:t>
      </w:r>
      <w:r w:rsidRPr="007C0B29">
        <w:rPr>
          <w:rFonts w:cs="Arial"/>
        </w:rPr>
        <w:t>relacje między nimi}</w:t>
      </w:r>
    </w:p>
    <w:p w14:paraId="0A27B8CA" w14:textId="4355D79C" w:rsidR="00606BDC" w:rsidRPr="007C0B29" w:rsidRDefault="008A7A55" w:rsidP="00365051">
      <w:pPr>
        <w:pStyle w:val="Nagwek2"/>
        <w:rPr>
          <w:rFonts w:cs="Arial"/>
        </w:rPr>
      </w:pPr>
      <w:r w:rsidRPr="007C0B29">
        <w:rPr>
          <w:rFonts w:cs="Arial"/>
        </w:rPr>
        <w:t>Interesariusze</w:t>
      </w:r>
      <w:r w:rsidR="00606BDC" w:rsidRPr="007C0B29">
        <w:rPr>
          <w:rFonts w:cs="Arial"/>
        </w:rPr>
        <w:t xml:space="preserve"> </w:t>
      </w:r>
    </w:p>
    <w:p w14:paraId="30E8DDE6" w14:textId="0F4D6A81" w:rsidR="001C64A8" w:rsidRPr="007C0B29" w:rsidRDefault="00606BDC" w:rsidP="008A30F7">
      <w:pPr>
        <w:pStyle w:val="podpowiedzi"/>
        <w:rPr>
          <w:rFonts w:cs="Arial"/>
        </w:rPr>
      </w:pPr>
      <w:r w:rsidRPr="007C0B29">
        <w:rPr>
          <w:rFonts w:cs="Arial"/>
        </w:rPr>
        <w:t>{</w:t>
      </w:r>
      <w:r w:rsidR="001C64A8" w:rsidRPr="007C0B29">
        <w:rPr>
          <w:rFonts w:cs="Arial"/>
        </w:rPr>
        <w:t xml:space="preserve"> </w:t>
      </w:r>
      <w:r w:rsidR="008A7A55" w:rsidRPr="007C0B29">
        <w:rPr>
          <w:rFonts w:cs="Arial"/>
        </w:rPr>
        <w:t>Interesariusz</w:t>
      </w:r>
      <w:r w:rsidR="001C64A8" w:rsidRPr="007C0B29">
        <w:rPr>
          <w:rFonts w:cs="Arial"/>
        </w:rPr>
        <w:t xml:space="preserve"> to każdy podmiot, ożywiony bądź nie (osoba, system, urządzenie, regulacje prawne, społeczeństwo itp), który bierze udział w projekcie</w:t>
      </w:r>
      <w:r w:rsidR="008A7A55" w:rsidRPr="007C0B29">
        <w:rPr>
          <w:rFonts w:cs="Arial"/>
        </w:rPr>
        <w:t>, ma wpływ na projekt</w:t>
      </w:r>
      <w:r w:rsidR="001C64A8" w:rsidRPr="007C0B29">
        <w:rPr>
          <w:rFonts w:cs="Arial"/>
        </w:rPr>
        <w:t xml:space="preserve"> lub na którego projekt może wpływać.</w:t>
      </w:r>
    </w:p>
    <w:p w14:paraId="70958317" w14:textId="50060E6B" w:rsidR="00606BDC" w:rsidRPr="007C0B29" w:rsidRDefault="00606BDC" w:rsidP="008A30F7">
      <w:pPr>
        <w:pStyle w:val="podpowiedzi"/>
        <w:rPr>
          <w:rFonts w:cs="Arial"/>
        </w:rPr>
      </w:pPr>
      <w:r w:rsidRPr="007C0B29">
        <w:rPr>
          <w:rFonts w:cs="Arial"/>
        </w:rPr>
        <w:t xml:space="preserve">Dla projektów, które powstają w oparciu o istniejącą infrastrukturę techniczną, należy </w:t>
      </w:r>
      <w:r w:rsidR="001C64A8" w:rsidRPr="007C0B29">
        <w:rPr>
          <w:rFonts w:cs="Arial"/>
        </w:rPr>
        <w:t xml:space="preserve">pamiętać </w:t>
      </w:r>
      <w:r w:rsidRPr="007C0B29">
        <w:rPr>
          <w:rFonts w:cs="Arial"/>
        </w:rPr>
        <w:t xml:space="preserve">o włączeniu tej infrastruktury jako </w:t>
      </w:r>
      <w:r w:rsidR="008A7A55" w:rsidRPr="007C0B29">
        <w:rPr>
          <w:rFonts w:cs="Arial"/>
        </w:rPr>
        <w:t>interesariusza</w:t>
      </w:r>
      <w:r w:rsidR="001C64A8" w:rsidRPr="007C0B29">
        <w:rPr>
          <w:rFonts w:cs="Arial"/>
        </w:rPr>
        <w:t xml:space="preserve"> nieożywionego</w:t>
      </w:r>
      <w:r w:rsidRPr="007C0B29">
        <w:rPr>
          <w:rFonts w:cs="Arial"/>
        </w:rPr>
        <w:t>, którego istnienie narzuc</w:t>
      </w:r>
      <w:r w:rsidR="001C64A8" w:rsidRPr="007C0B29">
        <w:rPr>
          <w:rFonts w:cs="Arial"/>
        </w:rPr>
        <w:t>a pewne rozwiązania i wymagania</w:t>
      </w:r>
      <w:r w:rsidRPr="007C0B29">
        <w:rPr>
          <w:rFonts w:cs="Arial"/>
        </w:rPr>
        <w:t>}</w:t>
      </w:r>
    </w:p>
    <w:p w14:paraId="237722AF" w14:textId="77777777" w:rsidR="00DE0064" w:rsidRPr="007C0B29" w:rsidRDefault="00DE0064" w:rsidP="00DE0064">
      <w:pPr>
        <w:rPr>
          <w:rFonts w:cs="Arial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2573DF" w:rsidRPr="007C0B29" w14:paraId="75734501" w14:textId="77777777" w:rsidTr="001F3A1D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60534462" w14:textId="77777777" w:rsidR="002573DF" w:rsidRPr="007C0B29" w:rsidRDefault="002573DF" w:rsidP="001F3A1D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INTERESARIUSZA</w:t>
            </w:r>
          </w:p>
        </w:tc>
      </w:tr>
      <w:tr w:rsidR="002573DF" w:rsidRPr="007C0B29" w14:paraId="6B7D511C" w14:textId="77777777" w:rsidTr="001F3A1D">
        <w:tc>
          <w:tcPr>
            <w:tcW w:w="1701" w:type="dxa"/>
            <w:shd w:val="clear" w:color="auto" w:fill="D9D9D9"/>
            <w:vAlign w:val="center"/>
          </w:tcPr>
          <w:p w14:paraId="622B3CA9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7513" w:type="dxa"/>
            <w:vAlign w:val="center"/>
          </w:tcPr>
          <w:p w14:paraId="66AF3B28" w14:textId="5303E9F8" w:rsidR="002573DF" w:rsidRPr="007C0B29" w:rsidRDefault="00C1205D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UOB 1</w:t>
            </w:r>
          </w:p>
        </w:tc>
      </w:tr>
      <w:tr w:rsidR="002573DF" w:rsidRPr="007C0B29" w14:paraId="436F92D1" w14:textId="77777777" w:rsidTr="001F3A1D">
        <w:tc>
          <w:tcPr>
            <w:tcW w:w="1701" w:type="dxa"/>
            <w:shd w:val="clear" w:color="auto" w:fill="D9D9D9"/>
            <w:vAlign w:val="center"/>
          </w:tcPr>
          <w:p w14:paraId="419D885F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Nazwa:</w:t>
            </w:r>
          </w:p>
        </w:tc>
        <w:tc>
          <w:tcPr>
            <w:tcW w:w="7513" w:type="dxa"/>
            <w:vAlign w:val="center"/>
          </w:tcPr>
          <w:p w14:paraId="53857F40" w14:textId="45AD5B2D" w:rsidR="002573DF" w:rsidRPr="007C0B29" w:rsidRDefault="002573DF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Dział Sprzedaży</w:t>
            </w:r>
            <w:ins w:id="30" w:author="Jakub Kolad" w:date="2025-04-11T22:18:00Z">
              <w:r w:rsidR="000F5E2B">
                <w:rPr>
                  <w:rFonts w:cs="Arial"/>
                  <w:szCs w:val="16"/>
                </w:rPr>
                <w:t>/Marketingu</w:t>
              </w:r>
            </w:ins>
          </w:p>
        </w:tc>
      </w:tr>
      <w:tr w:rsidR="002573DF" w:rsidRPr="007C0B29" w14:paraId="3DF0C49A" w14:textId="77777777" w:rsidTr="001F3A1D">
        <w:tc>
          <w:tcPr>
            <w:tcW w:w="1701" w:type="dxa"/>
            <w:shd w:val="clear" w:color="auto" w:fill="D9D9D9"/>
            <w:vAlign w:val="center"/>
          </w:tcPr>
          <w:p w14:paraId="2A602A3A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Opis:</w:t>
            </w:r>
          </w:p>
        </w:tc>
        <w:tc>
          <w:tcPr>
            <w:tcW w:w="7513" w:type="dxa"/>
            <w:vAlign w:val="center"/>
          </w:tcPr>
          <w:p w14:paraId="4640C5CB" w14:textId="39F1F28F" w:rsidR="002573DF" w:rsidRPr="007C0B29" w:rsidRDefault="00B728F1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Osoby odpowiedzialne za nawiązywanie współprac z jednostkami akademickimi i firmami oraz utrzymanie relacji biznesowych z nimi</w:t>
            </w:r>
            <w:ins w:id="31" w:author="Jakub Kolad" w:date="2025-04-11T22:18:00Z">
              <w:r w:rsidR="000F5E2B">
                <w:rPr>
                  <w:rFonts w:cs="Arial"/>
                  <w:szCs w:val="16"/>
                </w:rPr>
                <w:t xml:space="preserve"> oraz budowanie marki i rozpoznawalności.</w:t>
              </w:r>
            </w:ins>
            <w:del w:id="32" w:author="Jakub Kolad" w:date="2025-04-11T22:18:00Z">
              <w:r w:rsidRPr="007C0B29" w:rsidDel="000F5E2B">
                <w:rPr>
                  <w:rFonts w:cs="Arial"/>
                  <w:szCs w:val="16"/>
                </w:rPr>
                <w:delText>.</w:delText>
              </w:r>
            </w:del>
          </w:p>
        </w:tc>
      </w:tr>
      <w:tr w:rsidR="002573DF" w:rsidRPr="007C0B29" w14:paraId="019D6BDF" w14:textId="77777777" w:rsidTr="001F3A1D">
        <w:tc>
          <w:tcPr>
            <w:tcW w:w="1701" w:type="dxa"/>
            <w:shd w:val="clear" w:color="auto" w:fill="D9D9D9"/>
            <w:vAlign w:val="center"/>
          </w:tcPr>
          <w:p w14:paraId="58B32933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Typ interesariusza:</w:t>
            </w:r>
          </w:p>
        </w:tc>
        <w:tc>
          <w:tcPr>
            <w:tcW w:w="7513" w:type="dxa"/>
            <w:vAlign w:val="center"/>
          </w:tcPr>
          <w:p w14:paraId="6C4080E3" w14:textId="07CDB3AE" w:rsidR="002573DF" w:rsidRPr="007C0B29" w:rsidRDefault="00B728F1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Ożywiony</w:t>
            </w:r>
            <w:r w:rsidR="002573DF" w:rsidRPr="007C0B29">
              <w:rPr>
                <w:rFonts w:cs="Arial"/>
                <w:szCs w:val="16"/>
              </w:rPr>
              <w:t xml:space="preserve"> bezpośredni</w:t>
            </w:r>
          </w:p>
        </w:tc>
      </w:tr>
      <w:tr w:rsidR="002573DF" w:rsidRPr="007C0B29" w14:paraId="072BC354" w14:textId="77777777" w:rsidTr="001F3A1D">
        <w:tc>
          <w:tcPr>
            <w:tcW w:w="1701" w:type="dxa"/>
            <w:shd w:val="clear" w:color="auto" w:fill="D9D9D9"/>
            <w:vAlign w:val="center"/>
          </w:tcPr>
          <w:p w14:paraId="0F3FF09A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Punkt widzenia:</w:t>
            </w:r>
          </w:p>
        </w:tc>
        <w:tc>
          <w:tcPr>
            <w:tcW w:w="7513" w:type="dxa"/>
            <w:vAlign w:val="center"/>
          </w:tcPr>
          <w:p w14:paraId="22FE0C54" w14:textId="09DA84D1" w:rsidR="002573DF" w:rsidRPr="007C0B29" w:rsidRDefault="00B728F1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 xml:space="preserve">Komercyjny, </w:t>
            </w:r>
            <w:r w:rsidR="001C5DA3" w:rsidRPr="007C0B29">
              <w:rPr>
                <w:rFonts w:cs="Arial"/>
                <w:szCs w:val="16"/>
              </w:rPr>
              <w:t>ukierunkowanie na sprzedaż produktu.</w:t>
            </w:r>
          </w:p>
        </w:tc>
      </w:tr>
      <w:tr w:rsidR="002573DF" w:rsidRPr="007C0B29" w14:paraId="174490F2" w14:textId="77777777" w:rsidTr="001F3A1D">
        <w:tc>
          <w:tcPr>
            <w:tcW w:w="1701" w:type="dxa"/>
            <w:shd w:val="clear" w:color="auto" w:fill="D9D9D9"/>
            <w:vAlign w:val="center"/>
          </w:tcPr>
          <w:p w14:paraId="34F13051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Ograniczenia:</w:t>
            </w:r>
          </w:p>
        </w:tc>
        <w:tc>
          <w:tcPr>
            <w:tcW w:w="7513" w:type="dxa"/>
            <w:vAlign w:val="center"/>
          </w:tcPr>
          <w:p w14:paraId="23D75780" w14:textId="57F9C7C5" w:rsidR="002573DF" w:rsidRPr="007C0B29" w:rsidRDefault="001C5DA3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Nie powinien bezpośrednio ingerować w roadmapę produktu.</w:t>
            </w:r>
          </w:p>
        </w:tc>
      </w:tr>
      <w:tr w:rsidR="002573DF" w:rsidRPr="007C0B29" w14:paraId="35267A7C" w14:textId="77777777" w:rsidTr="001F3A1D">
        <w:tc>
          <w:tcPr>
            <w:tcW w:w="1701" w:type="dxa"/>
            <w:shd w:val="clear" w:color="auto" w:fill="D9D9D9"/>
            <w:vAlign w:val="center"/>
          </w:tcPr>
          <w:p w14:paraId="3C796207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Wymagania:</w:t>
            </w:r>
          </w:p>
        </w:tc>
        <w:tc>
          <w:tcPr>
            <w:tcW w:w="7513" w:type="dxa"/>
            <w:vAlign w:val="center"/>
          </w:tcPr>
          <w:p w14:paraId="17B27B07" w14:textId="373834F6" w:rsidR="002573DF" w:rsidRPr="007C0B29" w:rsidRDefault="008A44D8" w:rsidP="001F3A1D">
            <w:pPr>
              <w:pStyle w:val="podpowiedzi"/>
              <w:rPr>
                <w:rFonts w:cs="Arial"/>
                <w:szCs w:val="16"/>
              </w:rPr>
            </w:pPr>
            <w:ins w:id="33" w:author="Jakub Kolad" w:date="2025-04-11T22:21:00Z">
              <w:r>
                <w:rPr>
                  <w:rFonts w:cs="Arial"/>
                  <w:szCs w:val="16"/>
                </w:rPr>
                <w:t>WO 2</w:t>
              </w:r>
            </w:ins>
            <w:del w:id="34" w:author="Jakub Kolad" w:date="2025-04-11T22:21:00Z">
              <w:r w:rsidR="002573DF" w:rsidRPr="007C0B29" w:rsidDel="008A44D8">
                <w:rPr>
                  <w:rFonts w:cs="Arial"/>
                  <w:szCs w:val="16"/>
                </w:rPr>
                <w:delText>{tu tylko symbole wymagań wyspecyfikowanych w rozdziale 3}</w:delText>
              </w:r>
            </w:del>
          </w:p>
        </w:tc>
      </w:tr>
    </w:tbl>
    <w:p w14:paraId="27B7CFC7" w14:textId="77777777" w:rsidR="002573DF" w:rsidRPr="007C0B29" w:rsidRDefault="002573DF" w:rsidP="00C504D5">
      <w:pPr>
        <w:ind w:firstLine="0"/>
        <w:rPr>
          <w:rFonts w:cs="Arial"/>
          <w:szCs w:val="16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2573DF" w:rsidRPr="007C0B29" w14:paraId="38904437" w14:textId="77777777" w:rsidTr="001F3A1D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6D88EA45" w14:textId="77777777" w:rsidR="002573DF" w:rsidRPr="007C0B29" w:rsidRDefault="002573DF" w:rsidP="001F3A1D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INTERESARIUSZA</w:t>
            </w:r>
          </w:p>
        </w:tc>
      </w:tr>
      <w:tr w:rsidR="002573DF" w:rsidRPr="007C0B29" w14:paraId="65442CBF" w14:textId="77777777" w:rsidTr="001F3A1D">
        <w:tc>
          <w:tcPr>
            <w:tcW w:w="1701" w:type="dxa"/>
            <w:shd w:val="clear" w:color="auto" w:fill="D9D9D9"/>
            <w:vAlign w:val="center"/>
          </w:tcPr>
          <w:p w14:paraId="1195C23B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7513" w:type="dxa"/>
            <w:vAlign w:val="center"/>
          </w:tcPr>
          <w:p w14:paraId="4464ACC0" w14:textId="17640678" w:rsidR="002573DF" w:rsidRPr="007C0B29" w:rsidRDefault="00C1205D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UOB 2</w:t>
            </w:r>
          </w:p>
        </w:tc>
      </w:tr>
      <w:tr w:rsidR="002573DF" w:rsidRPr="007C0B29" w14:paraId="4AC87BFC" w14:textId="77777777" w:rsidTr="001F3A1D">
        <w:tc>
          <w:tcPr>
            <w:tcW w:w="1701" w:type="dxa"/>
            <w:shd w:val="clear" w:color="auto" w:fill="D9D9D9"/>
            <w:vAlign w:val="center"/>
          </w:tcPr>
          <w:p w14:paraId="037583EA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Nazwa:</w:t>
            </w:r>
          </w:p>
        </w:tc>
        <w:tc>
          <w:tcPr>
            <w:tcW w:w="7513" w:type="dxa"/>
            <w:vAlign w:val="center"/>
          </w:tcPr>
          <w:p w14:paraId="4E526A65" w14:textId="0E0E530C" w:rsidR="002573DF" w:rsidRPr="007C0B29" w:rsidRDefault="002573DF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Dział Prawny</w:t>
            </w:r>
          </w:p>
        </w:tc>
      </w:tr>
      <w:tr w:rsidR="002573DF" w:rsidRPr="007C0B29" w14:paraId="28E74D5D" w14:textId="77777777" w:rsidTr="001F3A1D">
        <w:tc>
          <w:tcPr>
            <w:tcW w:w="1701" w:type="dxa"/>
            <w:shd w:val="clear" w:color="auto" w:fill="D9D9D9"/>
            <w:vAlign w:val="center"/>
          </w:tcPr>
          <w:p w14:paraId="08493D7B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Opis:</w:t>
            </w:r>
          </w:p>
        </w:tc>
        <w:tc>
          <w:tcPr>
            <w:tcW w:w="7513" w:type="dxa"/>
            <w:vAlign w:val="center"/>
          </w:tcPr>
          <w:p w14:paraId="7CC83D5F" w14:textId="3C3DC4C9" w:rsidR="002573DF" w:rsidRPr="007C0B29" w:rsidRDefault="00A01DBD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 xml:space="preserve">Osoby </w:t>
            </w:r>
            <w:r w:rsidR="00762832" w:rsidRPr="007C0B29">
              <w:rPr>
                <w:rFonts w:cs="Arial"/>
                <w:szCs w:val="16"/>
              </w:rPr>
              <w:t>odpowiedzialne za zachowanie zgodności z regulacjami prawnymi.</w:t>
            </w:r>
          </w:p>
        </w:tc>
      </w:tr>
      <w:tr w:rsidR="002573DF" w:rsidRPr="007C0B29" w14:paraId="00A93210" w14:textId="77777777" w:rsidTr="001F3A1D">
        <w:tc>
          <w:tcPr>
            <w:tcW w:w="1701" w:type="dxa"/>
            <w:shd w:val="clear" w:color="auto" w:fill="D9D9D9"/>
            <w:vAlign w:val="center"/>
          </w:tcPr>
          <w:p w14:paraId="4C8FB955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Typ interesariusza:</w:t>
            </w:r>
          </w:p>
        </w:tc>
        <w:tc>
          <w:tcPr>
            <w:tcW w:w="7513" w:type="dxa"/>
            <w:vAlign w:val="center"/>
          </w:tcPr>
          <w:p w14:paraId="40C5D5D5" w14:textId="77777777" w:rsidR="002573DF" w:rsidRPr="007C0B29" w:rsidRDefault="002573DF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Ożywiony bezpośredni</w:t>
            </w:r>
          </w:p>
        </w:tc>
      </w:tr>
      <w:tr w:rsidR="002573DF" w:rsidRPr="007C0B29" w14:paraId="28984659" w14:textId="77777777" w:rsidTr="001F3A1D">
        <w:tc>
          <w:tcPr>
            <w:tcW w:w="1701" w:type="dxa"/>
            <w:shd w:val="clear" w:color="auto" w:fill="D9D9D9"/>
            <w:vAlign w:val="center"/>
          </w:tcPr>
          <w:p w14:paraId="75F22F94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Punkt widzenia:</w:t>
            </w:r>
          </w:p>
        </w:tc>
        <w:tc>
          <w:tcPr>
            <w:tcW w:w="7513" w:type="dxa"/>
            <w:vAlign w:val="center"/>
          </w:tcPr>
          <w:p w14:paraId="67184191" w14:textId="06EEE4DA" w:rsidR="002573DF" w:rsidRPr="007C0B29" w:rsidRDefault="00762832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Zapewnienie zgodności z regulacjami prawnymi na każdej płaszczyźnie realizacji projektu, np. zarówno spełnienie wymogów w zakresie przetwarzania danych osobowych jak i weryfikacja zawieranych umów z firmami, jednostkami akademickimi.</w:t>
            </w:r>
          </w:p>
        </w:tc>
      </w:tr>
      <w:tr w:rsidR="002573DF" w:rsidRPr="007C0B29" w14:paraId="1C806BA0" w14:textId="77777777" w:rsidTr="001F3A1D">
        <w:tc>
          <w:tcPr>
            <w:tcW w:w="1701" w:type="dxa"/>
            <w:shd w:val="clear" w:color="auto" w:fill="D9D9D9"/>
            <w:vAlign w:val="center"/>
          </w:tcPr>
          <w:p w14:paraId="74CF82AB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Ograniczenia:</w:t>
            </w:r>
          </w:p>
        </w:tc>
        <w:tc>
          <w:tcPr>
            <w:tcW w:w="7513" w:type="dxa"/>
            <w:vAlign w:val="center"/>
          </w:tcPr>
          <w:p w14:paraId="57D4DF1E" w14:textId="5079AB0C" w:rsidR="002573DF" w:rsidRPr="007C0B29" w:rsidRDefault="002573DF" w:rsidP="001F3A1D">
            <w:pPr>
              <w:pStyle w:val="podpowiedzi"/>
              <w:rPr>
                <w:rFonts w:cs="Arial"/>
                <w:szCs w:val="16"/>
              </w:rPr>
            </w:pPr>
          </w:p>
        </w:tc>
      </w:tr>
      <w:tr w:rsidR="002573DF" w:rsidRPr="007C0B29" w14:paraId="60541947" w14:textId="77777777" w:rsidTr="001F3A1D">
        <w:tc>
          <w:tcPr>
            <w:tcW w:w="1701" w:type="dxa"/>
            <w:shd w:val="clear" w:color="auto" w:fill="D9D9D9"/>
            <w:vAlign w:val="center"/>
          </w:tcPr>
          <w:p w14:paraId="05AD97EB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Wymagania:</w:t>
            </w:r>
          </w:p>
        </w:tc>
        <w:tc>
          <w:tcPr>
            <w:tcW w:w="7513" w:type="dxa"/>
            <w:vAlign w:val="center"/>
          </w:tcPr>
          <w:p w14:paraId="6FA9CE16" w14:textId="3F07AF1B" w:rsidR="002573DF" w:rsidRPr="007C0B29" w:rsidRDefault="008A44D8" w:rsidP="001F3A1D">
            <w:pPr>
              <w:pStyle w:val="podpowiedzi"/>
              <w:rPr>
                <w:rFonts w:cs="Arial"/>
                <w:szCs w:val="16"/>
              </w:rPr>
            </w:pPr>
            <w:ins w:id="35" w:author="Jakub Kolad" w:date="2025-04-11T22:22:00Z">
              <w:r>
                <w:rPr>
                  <w:rFonts w:cs="Arial"/>
                  <w:szCs w:val="16"/>
                </w:rPr>
                <w:t>WO 3</w:t>
              </w:r>
            </w:ins>
            <w:del w:id="36" w:author="Jakub Kolad" w:date="2025-04-11T22:22:00Z">
              <w:r w:rsidR="002573DF" w:rsidRPr="007C0B29" w:rsidDel="008A44D8">
                <w:rPr>
                  <w:rFonts w:cs="Arial"/>
                  <w:szCs w:val="16"/>
                </w:rPr>
                <w:delText>{tu tylko symbole wymagań wyspecyfikowanych w rozdziale 3}</w:delText>
              </w:r>
            </w:del>
          </w:p>
        </w:tc>
      </w:tr>
    </w:tbl>
    <w:p w14:paraId="594CACAA" w14:textId="77777777" w:rsidR="002573DF" w:rsidRPr="007C0B29" w:rsidRDefault="002573DF" w:rsidP="00DE0064">
      <w:pPr>
        <w:rPr>
          <w:rFonts w:cs="Arial"/>
          <w:szCs w:val="16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E02A95" w:rsidRPr="007C0B29" w14:paraId="3A1CFEA0" w14:textId="77777777" w:rsidTr="00E02A95">
        <w:trPr>
          <w:cantSplit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D499CD" w14:textId="77777777" w:rsidR="00E02A95" w:rsidRPr="007C0B29" w:rsidRDefault="00E02A95" w:rsidP="001F3A1D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INTERESARIUSZA</w:t>
            </w:r>
          </w:p>
        </w:tc>
      </w:tr>
      <w:tr w:rsidR="00E02A95" w:rsidRPr="007C0B29" w14:paraId="4FC9C5B8" w14:textId="77777777" w:rsidTr="001F3A1D">
        <w:tc>
          <w:tcPr>
            <w:tcW w:w="1701" w:type="dxa"/>
            <w:shd w:val="clear" w:color="auto" w:fill="D9D9D9"/>
            <w:vAlign w:val="center"/>
          </w:tcPr>
          <w:p w14:paraId="05611FF6" w14:textId="77777777" w:rsidR="00E02A95" w:rsidRPr="007C0B29" w:rsidRDefault="00E02A95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7513" w:type="dxa"/>
            <w:vAlign w:val="center"/>
          </w:tcPr>
          <w:p w14:paraId="6787620F" w14:textId="7A882DED" w:rsidR="00E02A95" w:rsidRPr="007C0B29" w:rsidRDefault="00C1205D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UOB 3</w:t>
            </w:r>
          </w:p>
        </w:tc>
      </w:tr>
      <w:tr w:rsidR="00E02A95" w:rsidRPr="007C0B29" w14:paraId="62829DED" w14:textId="77777777" w:rsidTr="001F3A1D">
        <w:tc>
          <w:tcPr>
            <w:tcW w:w="1701" w:type="dxa"/>
            <w:shd w:val="clear" w:color="auto" w:fill="D9D9D9"/>
            <w:vAlign w:val="center"/>
          </w:tcPr>
          <w:p w14:paraId="0AB30FBE" w14:textId="77777777" w:rsidR="00E02A95" w:rsidRPr="007C0B29" w:rsidRDefault="00E02A95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Nazwa:</w:t>
            </w:r>
          </w:p>
        </w:tc>
        <w:tc>
          <w:tcPr>
            <w:tcW w:w="7513" w:type="dxa"/>
            <w:vAlign w:val="center"/>
          </w:tcPr>
          <w:p w14:paraId="126FB515" w14:textId="59C403A0" w:rsidR="00E02A95" w:rsidRPr="007C0B29" w:rsidRDefault="00E02A95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Helpdesk</w:t>
            </w:r>
          </w:p>
        </w:tc>
      </w:tr>
      <w:tr w:rsidR="00E02A95" w:rsidRPr="007C0B29" w14:paraId="3B945078" w14:textId="77777777" w:rsidTr="001F3A1D">
        <w:tc>
          <w:tcPr>
            <w:tcW w:w="1701" w:type="dxa"/>
            <w:shd w:val="clear" w:color="auto" w:fill="D9D9D9"/>
            <w:vAlign w:val="center"/>
          </w:tcPr>
          <w:p w14:paraId="47F168E2" w14:textId="77777777" w:rsidR="00E02A95" w:rsidRPr="007C0B29" w:rsidRDefault="00E02A95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Opis:</w:t>
            </w:r>
          </w:p>
        </w:tc>
        <w:tc>
          <w:tcPr>
            <w:tcW w:w="7513" w:type="dxa"/>
            <w:vAlign w:val="center"/>
          </w:tcPr>
          <w:p w14:paraId="13519380" w14:textId="7981E63A" w:rsidR="00E02A95" w:rsidRPr="007C0B29" w:rsidRDefault="00E02A95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Zespół odpowiedzialny, którego zadaniem jest udzielanie pomocy technicznej Autorom i Użytkownikom końcowym</w:t>
            </w:r>
          </w:p>
        </w:tc>
      </w:tr>
      <w:tr w:rsidR="00E02A95" w:rsidRPr="007C0B29" w14:paraId="00F34CC4" w14:textId="77777777" w:rsidTr="001F3A1D">
        <w:tc>
          <w:tcPr>
            <w:tcW w:w="1701" w:type="dxa"/>
            <w:shd w:val="clear" w:color="auto" w:fill="D9D9D9"/>
            <w:vAlign w:val="center"/>
          </w:tcPr>
          <w:p w14:paraId="43DFE38F" w14:textId="77777777" w:rsidR="00E02A95" w:rsidRPr="007C0B29" w:rsidRDefault="00E02A95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Typ interesariusza:</w:t>
            </w:r>
          </w:p>
        </w:tc>
        <w:tc>
          <w:tcPr>
            <w:tcW w:w="7513" w:type="dxa"/>
            <w:vAlign w:val="center"/>
          </w:tcPr>
          <w:p w14:paraId="7F29C83A" w14:textId="0CAF4E8E" w:rsidR="00E02A95" w:rsidRPr="007C0B29" w:rsidRDefault="00097AFD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Ożywiony</w:t>
            </w:r>
            <w:r w:rsidR="00E02A95" w:rsidRPr="007C0B29">
              <w:rPr>
                <w:rFonts w:cs="Arial"/>
                <w:szCs w:val="16"/>
              </w:rPr>
              <w:t xml:space="preserve"> bezpośredni</w:t>
            </w:r>
          </w:p>
        </w:tc>
      </w:tr>
      <w:tr w:rsidR="00E02A95" w:rsidRPr="007C0B29" w14:paraId="2E96639C" w14:textId="77777777" w:rsidTr="001F3A1D">
        <w:tc>
          <w:tcPr>
            <w:tcW w:w="1701" w:type="dxa"/>
            <w:shd w:val="clear" w:color="auto" w:fill="D9D9D9"/>
            <w:vAlign w:val="center"/>
          </w:tcPr>
          <w:p w14:paraId="10D499B4" w14:textId="77777777" w:rsidR="00E02A95" w:rsidRPr="007C0B29" w:rsidRDefault="00E02A95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Punkt widzenia:</w:t>
            </w:r>
          </w:p>
        </w:tc>
        <w:tc>
          <w:tcPr>
            <w:tcW w:w="7513" w:type="dxa"/>
            <w:vAlign w:val="center"/>
          </w:tcPr>
          <w:p w14:paraId="47193F18" w14:textId="1B34E390" w:rsidR="00E02A95" w:rsidRPr="007C0B29" w:rsidRDefault="005B439E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Praktyczny, osoby z szeroką wiedzą dot. produktu.</w:t>
            </w:r>
          </w:p>
        </w:tc>
      </w:tr>
      <w:tr w:rsidR="00E02A95" w:rsidRPr="007C0B29" w14:paraId="4C59925B" w14:textId="77777777" w:rsidTr="001F3A1D">
        <w:tc>
          <w:tcPr>
            <w:tcW w:w="1701" w:type="dxa"/>
            <w:shd w:val="clear" w:color="auto" w:fill="D9D9D9"/>
            <w:vAlign w:val="center"/>
          </w:tcPr>
          <w:p w14:paraId="5A781869" w14:textId="77777777" w:rsidR="00E02A95" w:rsidRPr="007C0B29" w:rsidRDefault="00E02A95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Ograniczenia:</w:t>
            </w:r>
          </w:p>
        </w:tc>
        <w:tc>
          <w:tcPr>
            <w:tcW w:w="7513" w:type="dxa"/>
            <w:vAlign w:val="center"/>
          </w:tcPr>
          <w:p w14:paraId="4C4D4B96" w14:textId="77777777" w:rsidR="00E02A95" w:rsidRPr="007C0B29" w:rsidRDefault="00E02A95" w:rsidP="001F3A1D">
            <w:pPr>
              <w:pStyle w:val="podpowiedzi"/>
              <w:rPr>
                <w:rFonts w:cs="Arial"/>
                <w:szCs w:val="16"/>
              </w:rPr>
            </w:pPr>
          </w:p>
        </w:tc>
      </w:tr>
      <w:tr w:rsidR="00E02A95" w:rsidRPr="007C0B29" w14:paraId="0F3671A1" w14:textId="77777777" w:rsidTr="001F3A1D">
        <w:tc>
          <w:tcPr>
            <w:tcW w:w="1701" w:type="dxa"/>
            <w:shd w:val="clear" w:color="auto" w:fill="D9D9D9"/>
            <w:vAlign w:val="center"/>
          </w:tcPr>
          <w:p w14:paraId="2350973C" w14:textId="77777777" w:rsidR="00E02A95" w:rsidRPr="007C0B29" w:rsidRDefault="00E02A95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Wymagania:</w:t>
            </w:r>
          </w:p>
        </w:tc>
        <w:tc>
          <w:tcPr>
            <w:tcW w:w="7513" w:type="dxa"/>
            <w:vAlign w:val="center"/>
          </w:tcPr>
          <w:p w14:paraId="65C69B08" w14:textId="3EA593C2" w:rsidR="00E02A95" w:rsidRPr="007C0B29" w:rsidRDefault="008A44D8" w:rsidP="001F3A1D">
            <w:pPr>
              <w:pStyle w:val="podpowiedzi"/>
              <w:rPr>
                <w:rFonts w:cs="Arial"/>
                <w:szCs w:val="16"/>
              </w:rPr>
            </w:pPr>
            <w:ins w:id="37" w:author="Jakub Kolad" w:date="2025-04-11T22:22:00Z">
              <w:r>
                <w:rPr>
                  <w:rFonts w:cs="Arial"/>
                  <w:szCs w:val="16"/>
                </w:rPr>
                <w:t>WO 2</w:t>
              </w:r>
            </w:ins>
            <w:del w:id="38" w:author="Jakub Kolad" w:date="2025-04-11T22:22:00Z">
              <w:r w:rsidR="00E02A95" w:rsidRPr="007C0B29" w:rsidDel="008A44D8">
                <w:rPr>
                  <w:rFonts w:cs="Arial"/>
                  <w:szCs w:val="16"/>
                </w:rPr>
                <w:delText>{tu tylko symbole wymagań wyspecyfikowanych w rozdziale 3}</w:delText>
              </w:r>
            </w:del>
          </w:p>
        </w:tc>
      </w:tr>
    </w:tbl>
    <w:p w14:paraId="43A6C9B6" w14:textId="77777777" w:rsidR="00D13A68" w:rsidRDefault="00D13A68" w:rsidP="00D13A68">
      <w:pPr>
        <w:ind w:firstLine="0"/>
        <w:rPr>
          <w:rFonts w:cs="Arial"/>
          <w:szCs w:val="16"/>
        </w:rPr>
      </w:pPr>
    </w:p>
    <w:p w14:paraId="328936D2" w14:textId="77777777" w:rsidR="00374CAD" w:rsidRDefault="00374CAD" w:rsidP="00D13A68">
      <w:pPr>
        <w:ind w:firstLine="0"/>
        <w:rPr>
          <w:rFonts w:cs="Arial"/>
          <w:szCs w:val="16"/>
        </w:rPr>
      </w:pPr>
    </w:p>
    <w:p w14:paraId="53B74ABC" w14:textId="77777777" w:rsidR="00374CAD" w:rsidRDefault="00374CAD" w:rsidP="00D13A68">
      <w:pPr>
        <w:ind w:firstLine="0"/>
        <w:rPr>
          <w:rFonts w:cs="Arial"/>
          <w:szCs w:val="16"/>
        </w:rPr>
      </w:pPr>
    </w:p>
    <w:p w14:paraId="55B8523C" w14:textId="77777777" w:rsidR="00374CAD" w:rsidRDefault="00374CAD" w:rsidP="00D13A68">
      <w:pPr>
        <w:ind w:firstLine="0"/>
        <w:rPr>
          <w:rFonts w:cs="Arial"/>
          <w:szCs w:val="16"/>
        </w:rPr>
      </w:pPr>
    </w:p>
    <w:p w14:paraId="41F8881A" w14:textId="77777777" w:rsidR="00374CAD" w:rsidRPr="007C0B29" w:rsidRDefault="00374CAD" w:rsidP="00D13A68">
      <w:pPr>
        <w:ind w:firstLine="0"/>
        <w:rPr>
          <w:rFonts w:cs="Arial"/>
          <w:szCs w:val="16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2573DF" w:rsidRPr="007C0B29" w14:paraId="498A9222" w14:textId="77777777" w:rsidTr="001F3A1D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213D58F6" w14:textId="62719C9D" w:rsidR="002573DF" w:rsidRPr="007C0B29" w:rsidRDefault="002573DF" w:rsidP="001F3A1D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INTERESARIUSZA</w:t>
            </w:r>
          </w:p>
        </w:tc>
      </w:tr>
      <w:tr w:rsidR="002573DF" w:rsidRPr="007C0B29" w14:paraId="646540CC" w14:textId="77777777" w:rsidTr="001F3A1D">
        <w:tc>
          <w:tcPr>
            <w:tcW w:w="1701" w:type="dxa"/>
            <w:shd w:val="clear" w:color="auto" w:fill="D9D9D9"/>
            <w:vAlign w:val="center"/>
          </w:tcPr>
          <w:p w14:paraId="6415081A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7513" w:type="dxa"/>
            <w:vAlign w:val="center"/>
          </w:tcPr>
          <w:p w14:paraId="03C980F7" w14:textId="07A166C4" w:rsidR="002573DF" w:rsidRPr="007C0B29" w:rsidRDefault="00C1205D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UNB 1</w:t>
            </w:r>
          </w:p>
        </w:tc>
      </w:tr>
      <w:tr w:rsidR="002573DF" w:rsidRPr="007C0B29" w14:paraId="021FD198" w14:textId="77777777" w:rsidTr="001F3A1D">
        <w:tc>
          <w:tcPr>
            <w:tcW w:w="1701" w:type="dxa"/>
            <w:shd w:val="clear" w:color="auto" w:fill="D9D9D9"/>
            <w:vAlign w:val="center"/>
          </w:tcPr>
          <w:p w14:paraId="1B73AD60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Nazwa:</w:t>
            </w:r>
          </w:p>
        </w:tc>
        <w:tc>
          <w:tcPr>
            <w:tcW w:w="7513" w:type="dxa"/>
            <w:vAlign w:val="center"/>
          </w:tcPr>
          <w:p w14:paraId="3FCEF87E" w14:textId="3938099B" w:rsidR="002573DF" w:rsidRPr="007C0B29" w:rsidRDefault="002573DF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Infrastruktura techniczna</w:t>
            </w:r>
          </w:p>
        </w:tc>
      </w:tr>
      <w:tr w:rsidR="002573DF" w:rsidRPr="007C0B29" w14:paraId="2B79A732" w14:textId="77777777" w:rsidTr="001F3A1D">
        <w:tc>
          <w:tcPr>
            <w:tcW w:w="1701" w:type="dxa"/>
            <w:shd w:val="clear" w:color="auto" w:fill="D9D9D9"/>
            <w:vAlign w:val="center"/>
          </w:tcPr>
          <w:p w14:paraId="19B86334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Opis:</w:t>
            </w:r>
          </w:p>
        </w:tc>
        <w:tc>
          <w:tcPr>
            <w:tcW w:w="7513" w:type="dxa"/>
            <w:vAlign w:val="center"/>
          </w:tcPr>
          <w:p w14:paraId="51C27119" w14:textId="1D94690C" w:rsidR="002573DF" w:rsidRPr="007C0B29" w:rsidRDefault="00A25433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Ogół infrastruktury technicznej wykorzystywanej do wytwarzania i udostępniania produktu użytkownikom końcowym.</w:t>
            </w:r>
          </w:p>
        </w:tc>
      </w:tr>
      <w:tr w:rsidR="002573DF" w:rsidRPr="007C0B29" w14:paraId="42C32CCE" w14:textId="77777777" w:rsidTr="001F3A1D">
        <w:tc>
          <w:tcPr>
            <w:tcW w:w="1701" w:type="dxa"/>
            <w:shd w:val="clear" w:color="auto" w:fill="D9D9D9"/>
            <w:vAlign w:val="center"/>
          </w:tcPr>
          <w:p w14:paraId="750FFE34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Typ interesariusza:</w:t>
            </w:r>
          </w:p>
        </w:tc>
        <w:tc>
          <w:tcPr>
            <w:tcW w:w="7513" w:type="dxa"/>
            <w:vAlign w:val="center"/>
          </w:tcPr>
          <w:p w14:paraId="01981751" w14:textId="001B507B" w:rsidR="002573DF" w:rsidRPr="007C0B29" w:rsidRDefault="00A25433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Nieożywiony</w:t>
            </w:r>
            <w:r w:rsidR="002573DF" w:rsidRPr="007C0B29">
              <w:rPr>
                <w:rFonts w:cs="Arial"/>
                <w:szCs w:val="16"/>
              </w:rPr>
              <w:t xml:space="preserve"> bezpośredni</w:t>
            </w:r>
          </w:p>
        </w:tc>
      </w:tr>
      <w:tr w:rsidR="002573DF" w:rsidRPr="007C0B29" w14:paraId="39D12B8A" w14:textId="77777777" w:rsidTr="001F3A1D">
        <w:tc>
          <w:tcPr>
            <w:tcW w:w="1701" w:type="dxa"/>
            <w:shd w:val="clear" w:color="auto" w:fill="D9D9D9"/>
            <w:vAlign w:val="center"/>
          </w:tcPr>
          <w:p w14:paraId="549AC562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Punkt widzenia:</w:t>
            </w:r>
          </w:p>
        </w:tc>
        <w:tc>
          <w:tcPr>
            <w:tcW w:w="7513" w:type="dxa"/>
            <w:vAlign w:val="center"/>
          </w:tcPr>
          <w:p w14:paraId="50933125" w14:textId="04788C2A" w:rsidR="002573DF" w:rsidRPr="007C0B29" w:rsidRDefault="006F5FDA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Techniczny, wymaga utrzymania i nadzoru.</w:t>
            </w:r>
          </w:p>
        </w:tc>
      </w:tr>
      <w:tr w:rsidR="002573DF" w:rsidRPr="007C0B29" w14:paraId="0F0F44C3" w14:textId="77777777" w:rsidTr="001F3A1D">
        <w:tc>
          <w:tcPr>
            <w:tcW w:w="1701" w:type="dxa"/>
            <w:shd w:val="clear" w:color="auto" w:fill="D9D9D9"/>
            <w:vAlign w:val="center"/>
          </w:tcPr>
          <w:p w14:paraId="28801178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Ograniczenia:</w:t>
            </w:r>
          </w:p>
        </w:tc>
        <w:tc>
          <w:tcPr>
            <w:tcW w:w="7513" w:type="dxa"/>
            <w:vAlign w:val="center"/>
          </w:tcPr>
          <w:p w14:paraId="542AF53F" w14:textId="77777777" w:rsidR="002573DF" w:rsidRPr="007C0B29" w:rsidRDefault="002573DF" w:rsidP="001F3A1D">
            <w:pPr>
              <w:pStyle w:val="podpowiedzi"/>
              <w:rPr>
                <w:rFonts w:cs="Arial"/>
                <w:szCs w:val="16"/>
              </w:rPr>
            </w:pPr>
          </w:p>
        </w:tc>
      </w:tr>
      <w:tr w:rsidR="008A44D8" w:rsidRPr="007C0B29" w14:paraId="0437E361" w14:textId="77777777" w:rsidTr="001F3A1D">
        <w:tc>
          <w:tcPr>
            <w:tcW w:w="1701" w:type="dxa"/>
            <w:shd w:val="clear" w:color="auto" w:fill="D9D9D9"/>
            <w:vAlign w:val="center"/>
          </w:tcPr>
          <w:p w14:paraId="57CD9C45" w14:textId="77777777" w:rsidR="008A44D8" w:rsidRPr="007C0B29" w:rsidRDefault="008A44D8" w:rsidP="008A44D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Wymagania:</w:t>
            </w:r>
          </w:p>
        </w:tc>
        <w:tc>
          <w:tcPr>
            <w:tcW w:w="7513" w:type="dxa"/>
            <w:vAlign w:val="center"/>
          </w:tcPr>
          <w:p w14:paraId="05F0DC16" w14:textId="0FEE381B" w:rsidR="008A44D8" w:rsidRPr="007C0B29" w:rsidRDefault="008A44D8" w:rsidP="008A44D8">
            <w:pPr>
              <w:pStyle w:val="podpowiedzi"/>
              <w:rPr>
                <w:rFonts w:cs="Arial"/>
                <w:szCs w:val="16"/>
              </w:rPr>
            </w:pPr>
            <w:ins w:id="39" w:author="Jakub Kolad" w:date="2025-04-11T22:22:00Z">
              <w:r>
                <w:rPr>
                  <w:rFonts w:cs="Arial"/>
                  <w:szCs w:val="16"/>
                </w:rPr>
                <w:t>NF01, NF02</w:t>
              </w:r>
            </w:ins>
            <w:del w:id="40" w:author="Jakub Kolad" w:date="2025-04-11T22:22:00Z">
              <w:r w:rsidRPr="007C0B29" w:rsidDel="00081116">
                <w:rPr>
                  <w:rFonts w:cs="Arial"/>
                  <w:szCs w:val="16"/>
                </w:rPr>
                <w:delText>{tu tylko symbole wymagań wyspecyfikowanych w rozdziale 3}</w:delText>
              </w:r>
            </w:del>
          </w:p>
        </w:tc>
      </w:tr>
    </w:tbl>
    <w:p w14:paraId="24116912" w14:textId="77777777" w:rsidR="00DE0064" w:rsidRPr="007C0B29" w:rsidRDefault="00DE0064" w:rsidP="00374CAD">
      <w:pPr>
        <w:ind w:firstLine="0"/>
        <w:rPr>
          <w:rFonts w:cs="Arial"/>
          <w:szCs w:val="16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DE0064" w:rsidRPr="007C0B29" w14:paraId="18C9ABFD" w14:textId="77777777" w:rsidTr="001F3A1D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55BEEE52" w14:textId="77777777" w:rsidR="00DE0064" w:rsidRPr="007C0B29" w:rsidRDefault="00DE0064" w:rsidP="001F3A1D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INTERESARIUSZA</w:t>
            </w:r>
          </w:p>
        </w:tc>
      </w:tr>
      <w:tr w:rsidR="00DE0064" w:rsidRPr="007C0B29" w14:paraId="6E489F9E" w14:textId="77777777" w:rsidTr="001F3A1D">
        <w:tc>
          <w:tcPr>
            <w:tcW w:w="1701" w:type="dxa"/>
            <w:shd w:val="clear" w:color="auto" w:fill="D9D9D9"/>
            <w:vAlign w:val="center"/>
          </w:tcPr>
          <w:p w14:paraId="0BD7C77B" w14:textId="77777777" w:rsidR="00DE0064" w:rsidRPr="007C0B29" w:rsidRDefault="00DE0064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7513" w:type="dxa"/>
            <w:vAlign w:val="center"/>
          </w:tcPr>
          <w:p w14:paraId="25DEC56D" w14:textId="03E3F785" w:rsidR="00DE0064" w:rsidRPr="007C0B29" w:rsidRDefault="00C1205D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UOB 4</w:t>
            </w:r>
          </w:p>
        </w:tc>
      </w:tr>
      <w:tr w:rsidR="00DE0064" w:rsidRPr="007C0B29" w14:paraId="0BAF450E" w14:textId="77777777" w:rsidTr="001F3A1D">
        <w:tc>
          <w:tcPr>
            <w:tcW w:w="1701" w:type="dxa"/>
            <w:shd w:val="clear" w:color="auto" w:fill="D9D9D9"/>
            <w:vAlign w:val="center"/>
          </w:tcPr>
          <w:p w14:paraId="73205300" w14:textId="77777777" w:rsidR="00DE0064" w:rsidRPr="007C0B29" w:rsidRDefault="00DE0064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Nazwa:</w:t>
            </w:r>
          </w:p>
        </w:tc>
        <w:tc>
          <w:tcPr>
            <w:tcW w:w="7513" w:type="dxa"/>
            <w:vAlign w:val="center"/>
          </w:tcPr>
          <w:p w14:paraId="3A1D28B4" w14:textId="0A12C0C0" w:rsidR="00DE0064" w:rsidRPr="007C0B29" w:rsidRDefault="00DE0064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 xml:space="preserve">Zespół </w:t>
            </w:r>
            <w:r w:rsidR="00C504D5" w:rsidRPr="007C0B29">
              <w:rPr>
                <w:rFonts w:cs="Arial"/>
                <w:szCs w:val="16"/>
              </w:rPr>
              <w:t>QA</w:t>
            </w:r>
          </w:p>
        </w:tc>
      </w:tr>
      <w:tr w:rsidR="00DE0064" w:rsidRPr="007C0B29" w14:paraId="35445FBC" w14:textId="77777777" w:rsidTr="001F3A1D">
        <w:tc>
          <w:tcPr>
            <w:tcW w:w="1701" w:type="dxa"/>
            <w:shd w:val="clear" w:color="auto" w:fill="D9D9D9"/>
            <w:vAlign w:val="center"/>
          </w:tcPr>
          <w:p w14:paraId="5DF8DE62" w14:textId="77777777" w:rsidR="00DE0064" w:rsidRPr="007C0B29" w:rsidRDefault="00DE0064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Opis:</w:t>
            </w:r>
          </w:p>
        </w:tc>
        <w:tc>
          <w:tcPr>
            <w:tcW w:w="7513" w:type="dxa"/>
            <w:vAlign w:val="center"/>
          </w:tcPr>
          <w:p w14:paraId="2F784D90" w14:textId="7A3C235F" w:rsidR="00DE0064" w:rsidRPr="007C0B29" w:rsidRDefault="00C504D5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Zespół odpowiedzialny za testowanie oprogramowania tworzącego aplikację.</w:t>
            </w:r>
          </w:p>
        </w:tc>
      </w:tr>
      <w:tr w:rsidR="00DE0064" w:rsidRPr="007C0B29" w14:paraId="63BBB349" w14:textId="77777777" w:rsidTr="001F3A1D">
        <w:tc>
          <w:tcPr>
            <w:tcW w:w="1701" w:type="dxa"/>
            <w:shd w:val="clear" w:color="auto" w:fill="D9D9D9"/>
            <w:vAlign w:val="center"/>
          </w:tcPr>
          <w:p w14:paraId="1B1981A5" w14:textId="77777777" w:rsidR="00DE0064" w:rsidRPr="007C0B29" w:rsidRDefault="00DE0064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Typ interesariusza:</w:t>
            </w:r>
          </w:p>
        </w:tc>
        <w:tc>
          <w:tcPr>
            <w:tcW w:w="7513" w:type="dxa"/>
            <w:vAlign w:val="center"/>
          </w:tcPr>
          <w:p w14:paraId="3C8F6252" w14:textId="77777777" w:rsidR="00DE0064" w:rsidRPr="007C0B29" w:rsidRDefault="00DE0064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Ożywiony bezpośredni</w:t>
            </w:r>
          </w:p>
        </w:tc>
      </w:tr>
      <w:tr w:rsidR="00DE0064" w:rsidRPr="007C0B29" w14:paraId="058D7BC4" w14:textId="77777777" w:rsidTr="001F3A1D">
        <w:tc>
          <w:tcPr>
            <w:tcW w:w="1701" w:type="dxa"/>
            <w:shd w:val="clear" w:color="auto" w:fill="D9D9D9"/>
            <w:vAlign w:val="center"/>
          </w:tcPr>
          <w:p w14:paraId="32D9ED02" w14:textId="77777777" w:rsidR="00DE0064" w:rsidRPr="007C0B29" w:rsidRDefault="00DE0064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Punkt widzenia:</w:t>
            </w:r>
          </w:p>
        </w:tc>
        <w:tc>
          <w:tcPr>
            <w:tcW w:w="7513" w:type="dxa"/>
            <w:vAlign w:val="center"/>
          </w:tcPr>
          <w:p w14:paraId="6D66385F" w14:textId="06DB411A" w:rsidR="00DE0064" w:rsidRPr="007C0B29" w:rsidRDefault="005B439E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Techniczno/biznesowy, głównym celem jest zapewnienie wysokiej jakości aplikacji.</w:t>
            </w:r>
          </w:p>
        </w:tc>
      </w:tr>
      <w:tr w:rsidR="00DE0064" w:rsidRPr="007C0B29" w14:paraId="473D9B6F" w14:textId="77777777" w:rsidTr="001F3A1D">
        <w:tc>
          <w:tcPr>
            <w:tcW w:w="1701" w:type="dxa"/>
            <w:shd w:val="clear" w:color="auto" w:fill="D9D9D9"/>
            <w:vAlign w:val="center"/>
          </w:tcPr>
          <w:p w14:paraId="1FD1CD5F" w14:textId="77777777" w:rsidR="00DE0064" w:rsidRPr="007C0B29" w:rsidRDefault="00DE0064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lastRenderedPageBreak/>
              <w:t>Ograniczenia:</w:t>
            </w:r>
          </w:p>
        </w:tc>
        <w:tc>
          <w:tcPr>
            <w:tcW w:w="7513" w:type="dxa"/>
            <w:vAlign w:val="center"/>
          </w:tcPr>
          <w:p w14:paraId="4EC06DB5" w14:textId="77777777" w:rsidR="00DE0064" w:rsidRPr="007C0B29" w:rsidRDefault="00DE0064" w:rsidP="001F3A1D">
            <w:pPr>
              <w:pStyle w:val="podpowiedzi"/>
              <w:rPr>
                <w:rFonts w:cs="Arial"/>
                <w:szCs w:val="16"/>
              </w:rPr>
            </w:pPr>
          </w:p>
        </w:tc>
      </w:tr>
      <w:tr w:rsidR="008A44D8" w:rsidRPr="007C0B29" w14:paraId="4D5CD07F" w14:textId="77777777" w:rsidTr="001F3A1D">
        <w:tc>
          <w:tcPr>
            <w:tcW w:w="1701" w:type="dxa"/>
            <w:shd w:val="clear" w:color="auto" w:fill="D9D9D9"/>
            <w:vAlign w:val="center"/>
          </w:tcPr>
          <w:p w14:paraId="2180D3A2" w14:textId="77777777" w:rsidR="008A44D8" w:rsidRPr="007C0B29" w:rsidRDefault="008A44D8" w:rsidP="008A44D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Wymagania:</w:t>
            </w:r>
          </w:p>
        </w:tc>
        <w:tc>
          <w:tcPr>
            <w:tcW w:w="7513" w:type="dxa"/>
            <w:vAlign w:val="center"/>
          </w:tcPr>
          <w:p w14:paraId="6643AD50" w14:textId="2E122189" w:rsidR="008A44D8" w:rsidRPr="007C0B29" w:rsidRDefault="008A44D8" w:rsidP="008A44D8">
            <w:pPr>
              <w:pStyle w:val="podpowiedzi"/>
              <w:rPr>
                <w:rFonts w:cs="Arial"/>
                <w:szCs w:val="16"/>
              </w:rPr>
            </w:pPr>
            <w:ins w:id="41" w:author="Jakub Kolad" w:date="2025-04-11T22:22:00Z">
              <w:r>
                <w:rPr>
                  <w:rFonts w:cs="Arial"/>
                  <w:szCs w:val="16"/>
                </w:rPr>
                <w:t>NF02, NF03, ŚD1, ŚD2, ŚD3</w:t>
              </w:r>
            </w:ins>
            <w:del w:id="42" w:author="Jakub Kolad" w:date="2025-04-11T22:22:00Z">
              <w:r w:rsidRPr="007C0B29" w:rsidDel="002B2118">
                <w:rPr>
                  <w:rFonts w:cs="Arial"/>
                  <w:szCs w:val="16"/>
                </w:rPr>
                <w:delText>{tu tylko symbole wymagań wyspecyfikowanych w rozdziale 3}</w:delText>
              </w:r>
            </w:del>
          </w:p>
        </w:tc>
      </w:tr>
    </w:tbl>
    <w:p w14:paraId="3BF03B32" w14:textId="77777777" w:rsidR="006C169E" w:rsidRPr="007C0B29" w:rsidRDefault="006C169E" w:rsidP="00374CAD">
      <w:pPr>
        <w:ind w:firstLine="0"/>
        <w:rPr>
          <w:rFonts w:cs="Arial"/>
          <w:szCs w:val="16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6C169E" w:rsidRPr="007C0B29" w14:paraId="3960522A" w14:textId="77777777" w:rsidTr="001F3A1D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15AA17D0" w14:textId="77777777" w:rsidR="006C169E" w:rsidRPr="007C0B29" w:rsidRDefault="006C169E" w:rsidP="001F3A1D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INTERESARIUSZA</w:t>
            </w:r>
          </w:p>
        </w:tc>
      </w:tr>
      <w:tr w:rsidR="006C169E" w:rsidRPr="007C0B29" w14:paraId="3BCC9BAE" w14:textId="77777777" w:rsidTr="001F3A1D">
        <w:tc>
          <w:tcPr>
            <w:tcW w:w="1701" w:type="dxa"/>
            <w:shd w:val="clear" w:color="auto" w:fill="D9D9D9"/>
            <w:vAlign w:val="center"/>
          </w:tcPr>
          <w:p w14:paraId="3F3CF9A9" w14:textId="77777777" w:rsidR="006C169E" w:rsidRPr="007C0B29" w:rsidRDefault="006C169E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7513" w:type="dxa"/>
            <w:vAlign w:val="center"/>
          </w:tcPr>
          <w:p w14:paraId="16A10F17" w14:textId="2BA8C96D" w:rsidR="006C169E" w:rsidRPr="007C0B29" w:rsidRDefault="00C1205D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UOB 5</w:t>
            </w:r>
          </w:p>
        </w:tc>
      </w:tr>
      <w:tr w:rsidR="006C169E" w:rsidRPr="007C0B29" w14:paraId="49758777" w14:textId="77777777" w:rsidTr="001F3A1D">
        <w:tc>
          <w:tcPr>
            <w:tcW w:w="1701" w:type="dxa"/>
            <w:shd w:val="clear" w:color="auto" w:fill="D9D9D9"/>
            <w:vAlign w:val="center"/>
          </w:tcPr>
          <w:p w14:paraId="337D3023" w14:textId="77777777" w:rsidR="006C169E" w:rsidRPr="007C0B29" w:rsidRDefault="006C169E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Nazwa:</w:t>
            </w:r>
          </w:p>
        </w:tc>
        <w:tc>
          <w:tcPr>
            <w:tcW w:w="7513" w:type="dxa"/>
            <w:vAlign w:val="center"/>
          </w:tcPr>
          <w:p w14:paraId="64AC84F5" w14:textId="6BB7C47D" w:rsidR="006C169E" w:rsidRPr="007C0B29" w:rsidRDefault="006C169E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Kierownictwo</w:t>
            </w:r>
          </w:p>
        </w:tc>
      </w:tr>
      <w:tr w:rsidR="006C169E" w:rsidRPr="007C0B29" w14:paraId="26B88AEB" w14:textId="77777777" w:rsidTr="001F3A1D">
        <w:tc>
          <w:tcPr>
            <w:tcW w:w="1701" w:type="dxa"/>
            <w:shd w:val="clear" w:color="auto" w:fill="D9D9D9"/>
            <w:vAlign w:val="center"/>
          </w:tcPr>
          <w:p w14:paraId="3CDABF9D" w14:textId="77777777" w:rsidR="006C169E" w:rsidRPr="007C0B29" w:rsidRDefault="006C169E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Opis:</w:t>
            </w:r>
          </w:p>
        </w:tc>
        <w:tc>
          <w:tcPr>
            <w:tcW w:w="7513" w:type="dxa"/>
            <w:vAlign w:val="center"/>
          </w:tcPr>
          <w:p w14:paraId="2EF5CCA4" w14:textId="7FD797B6" w:rsidR="006C169E" w:rsidRPr="007C0B29" w:rsidRDefault="00C504D5" w:rsidP="00C504D5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Członkowie Zarządu</w:t>
            </w:r>
          </w:p>
        </w:tc>
      </w:tr>
      <w:tr w:rsidR="006C169E" w:rsidRPr="007C0B29" w14:paraId="4C4AC6BF" w14:textId="77777777" w:rsidTr="001F3A1D">
        <w:tc>
          <w:tcPr>
            <w:tcW w:w="1701" w:type="dxa"/>
            <w:shd w:val="clear" w:color="auto" w:fill="D9D9D9"/>
            <w:vAlign w:val="center"/>
          </w:tcPr>
          <w:p w14:paraId="10B61CF6" w14:textId="77777777" w:rsidR="006C169E" w:rsidRPr="007C0B29" w:rsidRDefault="006C169E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Typ interesariusza:</w:t>
            </w:r>
          </w:p>
        </w:tc>
        <w:tc>
          <w:tcPr>
            <w:tcW w:w="7513" w:type="dxa"/>
            <w:vAlign w:val="center"/>
          </w:tcPr>
          <w:p w14:paraId="3581B6B3" w14:textId="77777777" w:rsidR="006C169E" w:rsidRPr="007C0B29" w:rsidRDefault="006C169E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Ożywiony bezpośredni</w:t>
            </w:r>
          </w:p>
        </w:tc>
      </w:tr>
      <w:tr w:rsidR="006C169E" w:rsidRPr="007C0B29" w14:paraId="29B566EF" w14:textId="77777777" w:rsidTr="001F3A1D">
        <w:tc>
          <w:tcPr>
            <w:tcW w:w="1701" w:type="dxa"/>
            <w:shd w:val="clear" w:color="auto" w:fill="D9D9D9"/>
            <w:vAlign w:val="center"/>
          </w:tcPr>
          <w:p w14:paraId="6BB75F6E" w14:textId="77777777" w:rsidR="006C169E" w:rsidRPr="007C0B29" w:rsidRDefault="006C169E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Punkt widzenia:</w:t>
            </w:r>
          </w:p>
        </w:tc>
        <w:tc>
          <w:tcPr>
            <w:tcW w:w="7513" w:type="dxa"/>
            <w:vAlign w:val="center"/>
          </w:tcPr>
          <w:p w14:paraId="74D4FB30" w14:textId="018A7FA1" w:rsidR="006C169E" w:rsidRPr="007C0B29" w:rsidRDefault="00C504D5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Osoby podejmujące decyzje biznesowe na poziomie strategicznym.</w:t>
            </w:r>
          </w:p>
        </w:tc>
      </w:tr>
      <w:tr w:rsidR="006C169E" w:rsidRPr="007C0B29" w14:paraId="34B4F9BA" w14:textId="77777777" w:rsidTr="001F3A1D">
        <w:tc>
          <w:tcPr>
            <w:tcW w:w="1701" w:type="dxa"/>
            <w:shd w:val="clear" w:color="auto" w:fill="D9D9D9"/>
            <w:vAlign w:val="center"/>
          </w:tcPr>
          <w:p w14:paraId="2F3ABA76" w14:textId="77777777" w:rsidR="006C169E" w:rsidRPr="007C0B29" w:rsidRDefault="006C169E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Ograniczenia:</w:t>
            </w:r>
          </w:p>
        </w:tc>
        <w:tc>
          <w:tcPr>
            <w:tcW w:w="7513" w:type="dxa"/>
            <w:vAlign w:val="center"/>
          </w:tcPr>
          <w:p w14:paraId="7B102053" w14:textId="2CC88971" w:rsidR="006C169E" w:rsidRPr="007C0B29" w:rsidRDefault="00C504D5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Nie powinni być angażowani w podejmowanie decyzji dotyczących szczegółów technicznych rozwoju aplikacji.</w:t>
            </w:r>
          </w:p>
        </w:tc>
      </w:tr>
      <w:tr w:rsidR="008A44D8" w:rsidRPr="007C0B29" w14:paraId="1BBE7209" w14:textId="77777777" w:rsidTr="001F3A1D">
        <w:tc>
          <w:tcPr>
            <w:tcW w:w="1701" w:type="dxa"/>
            <w:shd w:val="clear" w:color="auto" w:fill="D9D9D9"/>
            <w:vAlign w:val="center"/>
          </w:tcPr>
          <w:p w14:paraId="1DDD2BDD" w14:textId="77777777" w:rsidR="008A44D8" w:rsidRPr="007C0B29" w:rsidRDefault="008A44D8" w:rsidP="008A44D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Wymagania:</w:t>
            </w:r>
          </w:p>
        </w:tc>
        <w:tc>
          <w:tcPr>
            <w:tcW w:w="7513" w:type="dxa"/>
            <w:vAlign w:val="center"/>
          </w:tcPr>
          <w:p w14:paraId="48E88837" w14:textId="2419FAF0" w:rsidR="008A44D8" w:rsidRPr="007C0B29" w:rsidRDefault="008A44D8" w:rsidP="008A44D8">
            <w:pPr>
              <w:pStyle w:val="podpowiedzi"/>
              <w:rPr>
                <w:rFonts w:cs="Arial"/>
                <w:szCs w:val="16"/>
              </w:rPr>
            </w:pPr>
            <w:ins w:id="43" w:author="Jakub Kolad" w:date="2025-04-11T22:22:00Z">
              <w:r>
                <w:rPr>
                  <w:rFonts w:cs="Arial"/>
                  <w:szCs w:val="16"/>
                </w:rPr>
                <w:t>WO 2</w:t>
              </w:r>
            </w:ins>
            <w:del w:id="44" w:author="Jakub Kolad" w:date="2025-04-11T22:22:00Z">
              <w:r w:rsidRPr="007C0B29" w:rsidDel="00FF66BC">
                <w:rPr>
                  <w:rFonts w:cs="Arial"/>
                  <w:szCs w:val="16"/>
                </w:rPr>
                <w:delText>{tu tylko symbole wymagań wyspecyfikowanych w rozdziale 3}</w:delText>
              </w:r>
            </w:del>
          </w:p>
        </w:tc>
      </w:tr>
    </w:tbl>
    <w:p w14:paraId="45C56B60" w14:textId="77777777" w:rsidR="002E0857" w:rsidRPr="007C0B29" w:rsidRDefault="002E0857" w:rsidP="00374CAD">
      <w:pPr>
        <w:ind w:firstLine="0"/>
        <w:rPr>
          <w:rFonts w:cs="Arial"/>
          <w:szCs w:val="16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2E0857" w:rsidRPr="007C0B29" w14:paraId="002E754B" w14:textId="77777777" w:rsidTr="001F3A1D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7E619217" w14:textId="77777777" w:rsidR="002E0857" w:rsidRPr="007C0B29" w:rsidRDefault="002E0857" w:rsidP="001F3A1D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INTERESARIUSZA</w:t>
            </w:r>
          </w:p>
        </w:tc>
      </w:tr>
      <w:tr w:rsidR="002E0857" w:rsidRPr="007C0B29" w14:paraId="4193BD47" w14:textId="77777777" w:rsidTr="001F3A1D">
        <w:tc>
          <w:tcPr>
            <w:tcW w:w="1701" w:type="dxa"/>
            <w:shd w:val="clear" w:color="auto" w:fill="D9D9D9"/>
            <w:vAlign w:val="center"/>
          </w:tcPr>
          <w:p w14:paraId="11567852" w14:textId="77777777" w:rsidR="002E0857" w:rsidRPr="007C0B29" w:rsidRDefault="002E0857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7513" w:type="dxa"/>
            <w:vAlign w:val="center"/>
          </w:tcPr>
          <w:p w14:paraId="22E4E0E0" w14:textId="77C64EB0" w:rsidR="002E0857" w:rsidRPr="007C0B29" w:rsidRDefault="00C1205D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UOB 6</w:t>
            </w:r>
          </w:p>
        </w:tc>
      </w:tr>
      <w:tr w:rsidR="002E0857" w:rsidRPr="007C0B29" w14:paraId="41B5E5F6" w14:textId="77777777" w:rsidTr="001F3A1D">
        <w:tc>
          <w:tcPr>
            <w:tcW w:w="1701" w:type="dxa"/>
            <w:shd w:val="clear" w:color="auto" w:fill="D9D9D9"/>
            <w:vAlign w:val="center"/>
          </w:tcPr>
          <w:p w14:paraId="5BD126B5" w14:textId="77777777" w:rsidR="002E0857" w:rsidRPr="007C0B29" w:rsidRDefault="002E0857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Nazwa:</w:t>
            </w:r>
          </w:p>
        </w:tc>
        <w:tc>
          <w:tcPr>
            <w:tcW w:w="7513" w:type="dxa"/>
            <w:vAlign w:val="center"/>
          </w:tcPr>
          <w:p w14:paraId="01C6C666" w14:textId="73EBFDCF" w:rsidR="002E0857" w:rsidRPr="007C0B29" w:rsidRDefault="006C169E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Zespół deweloperski</w:t>
            </w:r>
          </w:p>
        </w:tc>
      </w:tr>
      <w:tr w:rsidR="002E0857" w:rsidRPr="007C0B29" w14:paraId="26506C43" w14:textId="77777777" w:rsidTr="001F3A1D">
        <w:tc>
          <w:tcPr>
            <w:tcW w:w="1701" w:type="dxa"/>
            <w:shd w:val="clear" w:color="auto" w:fill="D9D9D9"/>
            <w:vAlign w:val="center"/>
          </w:tcPr>
          <w:p w14:paraId="7A43DCF7" w14:textId="77777777" w:rsidR="002E0857" w:rsidRPr="007C0B29" w:rsidRDefault="002E0857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Opis:</w:t>
            </w:r>
          </w:p>
        </w:tc>
        <w:tc>
          <w:tcPr>
            <w:tcW w:w="7513" w:type="dxa"/>
            <w:vAlign w:val="center"/>
          </w:tcPr>
          <w:p w14:paraId="1880F555" w14:textId="2F0672E8" w:rsidR="002E0857" w:rsidRPr="007C0B29" w:rsidRDefault="00135036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Zespół programistów bezpośrednio zaangażowanych w tworzenie aplikacji.</w:t>
            </w:r>
          </w:p>
        </w:tc>
      </w:tr>
      <w:tr w:rsidR="002E0857" w:rsidRPr="007C0B29" w14:paraId="400A3CAA" w14:textId="77777777" w:rsidTr="001F3A1D">
        <w:tc>
          <w:tcPr>
            <w:tcW w:w="1701" w:type="dxa"/>
            <w:shd w:val="clear" w:color="auto" w:fill="D9D9D9"/>
            <w:vAlign w:val="center"/>
          </w:tcPr>
          <w:p w14:paraId="76560A86" w14:textId="77777777" w:rsidR="002E0857" w:rsidRPr="007C0B29" w:rsidRDefault="002E0857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Typ interesariusza:</w:t>
            </w:r>
          </w:p>
        </w:tc>
        <w:tc>
          <w:tcPr>
            <w:tcW w:w="7513" w:type="dxa"/>
            <w:vAlign w:val="center"/>
          </w:tcPr>
          <w:p w14:paraId="5DDE9BC2" w14:textId="77777777" w:rsidR="002E0857" w:rsidRPr="007C0B29" w:rsidRDefault="002E0857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Ożywiony bezpośredni</w:t>
            </w:r>
          </w:p>
        </w:tc>
      </w:tr>
      <w:tr w:rsidR="002E0857" w:rsidRPr="007C0B29" w14:paraId="7FD84FD4" w14:textId="77777777" w:rsidTr="001F3A1D">
        <w:tc>
          <w:tcPr>
            <w:tcW w:w="1701" w:type="dxa"/>
            <w:shd w:val="clear" w:color="auto" w:fill="D9D9D9"/>
            <w:vAlign w:val="center"/>
          </w:tcPr>
          <w:p w14:paraId="63C621C5" w14:textId="77777777" w:rsidR="002E0857" w:rsidRPr="007C0B29" w:rsidRDefault="002E0857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Punkt widzenia:</w:t>
            </w:r>
          </w:p>
        </w:tc>
        <w:tc>
          <w:tcPr>
            <w:tcW w:w="7513" w:type="dxa"/>
            <w:vAlign w:val="center"/>
          </w:tcPr>
          <w:p w14:paraId="430A5E81" w14:textId="1FAF8461" w:rsidR="002E0857" w:rsidRPr="007C0B29" w:rsidRDefault="00135036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Techniczny, budowanie aplikacji w oparciu o najlepsze wzorce i rozwiązania.</w:t>
            </w:r>
          </w:p>
        </w:tc>
      </w:tr>
      <w:tr w:rsidR="002E0857" w:rsidRPr="007C0B29" w14:paraId="419205CF" w14:textId="77777777" w:rsidTr="001F3A1D">
        <w:tc>
          <w:tcPr>
            <w:tcW w:w="1701" w:type="dxa"/>
            <w:shd w:val="clear" w:color="auto" w:fill="D9D9D9"/>
            <w:vAlign w:val="center"/>
          </w:tcPr>
          <w:p w14:paraId="287B7778" w14:textId="77777777" w:rsidR="002E0857" w:rsidRPr="007C0B29" w:rsidRDefault="002E0857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Ograniczenia:</w:t>
            </w:r>
          </w:p>
        </w:tc>
        <w:tc>
          <w:tcPr>
            <w:tcW w:w="7513" w:type="dxa"/>
            <w:vAlign w:val="center"/>
          </w:tcPr>
          <w:p w14:paraId="23A30F63" w14:textId="257F8131" w:rsidR="002E0857" w:rsidRPr="007C0B29" w:rsidRDefault="00135036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Nie powinien być angażowany w realizację „surowych” wymagań biznesowych – bez wcześniejszego procesu ich analizy, akceptacji oraz przygotowania na poziomie zespołu projektowego.</w:t>
            </w:r>
          </w:p>
        </w:tc>
      </w:tr>
      <w:tr w:rsidR="008A44D8" w:rsidRPr="007C0B29" w14:paraId="24A59B28" w14:textId="77777777" w:rsidTr="001F3A1D">
        <w:tc>
          <w:tcPr>
            <w:tcW w:w="1701" w:type="dxa"/>
            <w:shd w:val="clear" w:color="auto" w:fill="D9D9D9"/>
            <w:vAlign w:val="center"/>
          </w:tcPr>
          <w:p w14:paraId="19F59C8F" w14:textId="77777777" w:rsidR="008A44D8" w:rsidRPr="007C0B29" w:rsidRDefault="008A44D8" w:rsidP="008A44D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Wymagania:</w:t>
            </w:r>
          </w:p>
        </w:tc>
        <w:tc>
          <w:tcPr>
            <w:tcW w:w="7513" w:type="dxa"/>
            <w:vAlign w:val="center"/>
          </w:tcPr>
          <w:p w14:paraId="7E83E2ED" w14:textId="57237185" w:rsidR="008A44D8" w:rsidRPr="007C0B29" w:rsidRDefault="008A44D8" w:rsidP="008A44D8">
            <w:pPr>
              <w:pStyle w:val="podpowiedzi"/>
              <w:rPr>
                <w:rFonts w:cs="Arial"/>
                <w:szCs w:val="16"/>
              </w:rPr>
            </w:pPr>
            <w:ins w:id="45" w:author="Jakub Kolad" w:date="2025-04-11T22:22:00Z">
              <w:r w:rsidRPr="00966C0A">
                <w:rPr>
                  <w:rFonts w:cs="Arial"/>
                  <w:szCs w:val="16"/>
                  <w:lang w:val="en-US"/>
                </w:rPr>
                <w:t>F01, F02, F03, F04, F05, F06, F07, F08, I01, I0</w:t>
              </w:r>
              <w:r>
                <w:rPr>
                  <w:rFonts w:cs="Arial"/>
                  <w:szCs w:val="16"/>
                  <w:lang w:val="en-US"/>
                </w:rPr>
                <w:t>2, I03, ŚD1, ŚD2, ŚD3</w:t>
              </w:r>
            </w:ins>
            <w:del w:id="46" w:author="Jakub Kolad" w:date="2025-04-11T22:22:00Z">
              <w:r w:rsidRPr="007C0B29" w:rsidDel="0032766F">
                <w:rPr>
                  <w:rFonts w:cs="Arial"/>
                  <w:szCs w:val="16"/>
                </w:rPr>
                <w:delText>{tu tylko symbole wymagań wyspecyfikowanych w rozdziale 3}</w:delText>
              </w:r>
            </w:del>
          </w:p>
        </w:tc>
      </w:tr>
    </w:tbl>
    <w:p w14:paraId="25BEB339" w14:textId="77777777" w:rsidR="00BB6920" w:rsidRPr="007C0B29" w:rsidRDefault="00BB6920" w:rsidP="00374CAD">
      <w:pPr>
        <w:ind w:firstLine="0"/>
        <w:rPr>
          <w:rFonts w:cs="Arial"/>
          <w:szCs w:val="16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BB6920" w:rsidRPr="007C0B29" w14:paraId="2179822F" w14:textId="77777777" w:rsidTr="001F3A1D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42611543" w14:textId="77777777" w:rsidR="00BB6920" w:rsidRPr="007C0B29" w:rsidRDefault="00BB6920" w:rsidP="001F3A1D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INTERESARIUSZA</w:t>
            </w:r>
          </w:p>
        </w:tc>
      </w:tr>
      <w:tr w:rsidR="00BB6920" w:rsidRPr="007C0B29" w14:paraId="5CBDE47E" w14:textId="77777777" w:rsidTr="001F3A1D">
        <w:tc>
          <w:tcPr>
            <w:tcW w:w="1701" w:type="dxa"/>
            <w:shd w:val="clear" w:color="auto" w:fill="D9D9D9"/>
            <w:vAlign w:val="center"/>
          </w:tcPr>
          <w:p w14:paraId="4D840C8E" w14:textId="77777777" w:rsidR="00BB6920" w:rsidRPr="007C0B29" w:rsidRDefault="00BB6920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7513" w:type="dxa"/>
            <w:vAlign w:val="center"/>
          </w:tcPr>
          <w:p w14:paraId="56963D63" w14:textId="377690F7" w:rsidR="00BB6920" w:rsidRPr="007C0B29" w:rsidRDefault="00C1205D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UOB 7</w:t>
            </w:r>
          </w:p>
        </w:tc>
      </w:tr>
      <w:tr w:rsidR="00BB6920" w:rsidRPr="007C0B29" w14:paraId="538E4754" w14:textId="77777777" w:rsidTr="001F3A1D">
        <w:tc>
          <w:tcPr>
            <w:tcW w:w="1701" w:type="dxa"/>
            <w:shd w:val="clear" w:color="auto" w:fill="D9D9D9"/>
            <w:vAlign w:val="center"/>
          </w:tcPr>
          <w:p w14:paraId="7BF39454" w14:textId="77777777" w:rsidR="00BB6920" w:rsidRPr="007C0B29" w:rsidRDefault="00BB6920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Nazwa:</w:t>
            </w:r>
          </w:p>
        </w:tc>
        <w:tc>
          <w:tcPr>
            <w:tcW w:w="7513" w:type="dxa"/>
            <w:vAlign w:val="center"/>
          </w:tcPr>
          <w:p w14:paraId="4A8E638F" w14:textId="6B390FFC" w:rsidR="00BB6920" w:rsidRPr="007C0B29" w:rsidRDefault="00BB6920" w:rsidP="00BB6920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Autorzy tre</w:t>
            </w:r>
            <w:r w:rsidR="00A677D1" w:rsidRPr="007C0B29">
              <w:rPr>
                <w:rFonts w:cs="Arial"/>
                <w:szCs w:val="16"/>
              </w:rPr>
              <w:t>ści</w:t>
            </w:r>
          </w:p>
        </w:tc>
      </w:tr>
      <w:tr w:rsidR="00BB6920" w:rsidRPr="007C0B29" w14:paraId="497BFCA9" w14:textId="77777777" w:rsidTr="001F3A1D">
        <w:tc>
          <w:tcPr>
            <w:tcW w:w="1701" w:type="dxa"/>
            <w:shd w:val="clear" w:color="auto" w:fill="D9D9D9"/>
            <w:vAlign w:val="center"/>
          </w:tcPr>
          <w:p w14:paraId="14534E51" w14:textId="77777777" w:rsidR="00BB6920" w:rsidRPr="007C0B29" w:rsidRDefault="00BB6920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Opis:</w:t>
            </w:r>
          </w:p>
        </w:tc>
        <w:tc>
          <w:tcPr>
            <w:tcW w:w="7513" w:type="dxa"/>
            <w:vAlign w:val="center"/>
          </w:tcPr>
          <w:p w14:paraId="5AF02302" w14:textId="15D02995" w:rsidR="00BB6920" w:rsidRPr="007C0B29" w:rsidRDefault="002E0857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 xml:space="preserve">Pracownicy naukowi oraz praktycy </w:t>
            </w:r>
          </w:p>
        </w:tc>
      </w:tr>
      <w:tr w:rsidR="00BB6920" w:rsidRPr="007C0B29" w14:paraId="4DEADB94" w14:textId="77777777" w:rsidTr="001F3A1D">
        <w:tc>
          <w:tcPr>
            <w:tcW w:w="1701" w:type="dxa"/>
            <w:shd w:val="clear" w:color="auto" w:fill="D9D9D9"/>
            <w:vAlign w:val="center"/>
          </w:tcPr>
          <w:p w14:paraId="3498BFAE" w14:textId="77777777" w:rsidR="00BB6920" w:rsidRPr="007C0B29" w:rsidRDefault="00BB6920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Typ interesariusza:</w:t>
            </w:r>
          </w:p>
        </w:tc>
        <w:tc>
          <w:tcPr>
            <w:tcW w:w="7513" w:type="dxa"/>
            <w:vAlign w:val="center"/>
          </w:tcPr>
          <w:p w14:paraId="62FE3958" w14:textId="1F2AB127" w:rsidR="00BB6920" w:rsidRPr="007C0B29" w:rsidRDefault="002E0857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Ożywiony bezpośredni</w:t>
            </w:r>
          </w:p>
        </w:tc>
      </w:tr>
      <w:tr w:rsidR="00BB6920" w:rsidRPr="007C0B29" w14:paraId="2BE9FB82" w14:textId="77777777" w:rsidTr="001F3A1D">
        <w:tc>
          <w:tcPr>
            <w:tcW w:w="1701" w:type="dxa"/>
            <w:shd w:val="clear" w:color="auto" w:fill="D9D9D9"/>
            <w:vAlign w:val="center"/>
          </w:tcPr>
          <w:p w14:paraId="45F6AB36" w14:textId="77777777" w:rsidR="00BB6920" w:rsidRPr="007C0B29" w:rsidRDefault="00BB6920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Punkt widzenia:</w:t>
            </w:r>
          </w:p>
        </w:tc>
        <w:tc>
          <w:tcPr>
            <w:tcW w:w="7513" w:type="dxa"/>
            <w:vAlign w:val="center"/>
          </w:tcPr>
          <w:p w14:paraId="2313066B" w14:textId="1FA5DD0F" w:rsidR="00BB6920" w:rsidRPr="007C0B29" w:rsidRDefault="002E0857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Tworzenie oraz aktualizacja materiałów kursowych</w:t>
            </w:r>
            <w:r w:rsidR="006F5FDA" w:rsidRPr="007C0B29">
              <w:rPr>
                <w:rFonts w:cs="Arial"/>
                <w:szCs w:val="16"/>
              </w:rPr>
              <w:t>.</w:t>
            </w:r>
          </w:p>
        </w:tc>
      </w:tr>
      <w:tr w:rsidR="002E0857" w:rsidRPr="007C0B29" w14:paraId="377315C6" w14:textId="77777777" w:rsidTr="001F3A1D">
        <w:tc>
          <w:tcPr>
            <w:tcW w:w="1701" w:type="dxa"/>
            <w:shd w:val="clear" w:color="auto" w:fill="D9D9D9"/>
            <w:vAlign w:val="center"/>
          </w:tcPr>
          <w:p w14:paraId="4A626C63" w14:textId="77777777" w:rsidR="002E0857" w:rsidRPr="007C0B29" w:rsidRDefault="002E0857" w:rsidP="002E0857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Ograniczenia:</w:t>
            </w:r>
          </w:p>
        </w:tc>
        <w:tc>
          <w:tcPr>
            <w:tcW w:w="7513" w:type="dxa"/>
            <w:vAlign w:val="center"/>
          </w:tcPr>
          <w:p w14:paraId="3CE4FAB7" w14:textId="21AAE627" w:rsidR="002E0857" w:rsidRPr="007C0B29" w:rsidRDefault="002E0857" w:rsidP="002E0857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Konieczność dostarczania materiałów w formie zgodnej z wymaganiami niefunkcjonalnymi aplikacji.</w:t>
            </w:r>
          </w:p>
        </w:tc>
      </w:tr>
      <w:tr w:rsidR="008A44D8" w:rsidRPr="007C0B29" w14:paraId="49E01E4F" w14:textId="77777777" w:rsidTr="001F3A1D">
        <w:tc>
          <w:tcPr>
            <w:tcW w:w="1701" w:type="dxa"/>
            <w:shd w:val="clear" w:color="auto" w:fill="D9D9D9"/>
            <w:vAlign w:val="center"/>
          </w:tcPr>
          <w:p w14:paraId="551717DB" w14:textId="77777777" w:rsidR="008A44D8" w:rsidRPr="007C0B29" w:rsidRDefault="008A44D8" w:rsidP="008A44D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Wymagania:</w:t>
            </w:r>
          </w:p>
        </w:tc>
        <w:tc>
          <w:tcPr>
            <w:tcW w:w="7513" w:type="dxa"/>
            <w:vAlign w:val="center"/>
          </w:tcPr>
          <w:p w14:paraId="71FB1EF9" w14:textId="7F53BC4F" w:rsidR="008A44D8" w:rsidRPr="007C0B29" w:rsidRDefault="008A44D8" w:rsidP="008A44D8">
            <w:pPr>
              <w:pStyle w:val="podpowiedzi"/>
              <w:rPr>
                <w:rFonts w:cs="Arial"/>
                <w:szCs w:val="16"/>
              </w:rPr>
            </w:pPr>
            <w:ins w:id="47" w:author="Jakub Kolad" w:date="2025-04-11T22:22:00Z">
              <w:r>
                <w:rPr>
                  <w:rFonts w:cs="Arial"/>
                  <w:szCs w:val="16"/>
                </w:rPr>
                <w:t>WO 1</w:t>
              </w:r>
            </w:ins>
            <w:del w:id="48" w:author="Jakub Kolad" w:date="2025-04-11T22:22:00Z">
              <w:r w:rsidRPr="007C0B29" w:rsidDel="00406461">
                <w:rPr>
                  <w:rFonts w:cs="Arial"/>
                  <w:szCs w:val="16"/>
                </w:rPr>
                <w:delText>{tu tylko symbole wymagań wyspecyfikowanych w rozdziale 3}</w:delText>
              </w:r>
            </w:del>
          </w:p>
        </w:tc>
      </w:tr>
    </w:tbl>
    <w:p w14:paraId="4CDBC5D4" w14:textId="77777777" w:rsidR="00BB6920" w:rsidRPr="007C0B29" w:rsidRDefault="00BB6920" w:rsidP="00374CAD">
      <w:pPr>
        <w:ind w:firstLine="0"/>
        <w:rPr>
          <w:rFonts w:cs="Arial"/>
          <w:szCs w:val="16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BB6920" w:rsidRPr="007C0B29" w14:paraId="298F20ED" w14:textId="77777777" w:rsidTr="001F3A1D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4AE7615E" w14:textId="77777777" w:rsidR="00BB6920" w:rsidRPr="007C0B29" w:rsidRDefault="00BB6920" w:rsidP="001F3A1D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INTERESARIUSZA</w:t>
            </w:r>
          </w:p>
        </w:tc>
      </w:tr>
      <w:tr w:rsidR="00BB6920" w:rsidRPr="007C0B29" w14:paraId="544A61D7" w14:textId="77777777" w:rsidTr="001F3A1D">
        <w:tc>
          <w:tcPr>
            <w:tcW w:w="1701" w:type="dxa"/>
            <w:shd w:val="clear" w:color="auto" w:fill="D9D9D9"/>
            <w:vAlign w:val="center"/>
          </w:tcPr>
          <w:p w14:paraId="72EEEC67" w14:textId="77777777" w:rsidR="00BB6920" w:rsidRPr="007C0B29" w:rsidRDefault="00BB6920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7513" w:type="dxa"/>
            <w:vAlign w:val="center"/>
          </w:tcPr>
          <w:p w14:paraId="5EA753E5" w14:textId="03A45C15" w:rsidR="00BB6920" w:rsidRPr="007C0B29" w:rsidRDefault="00C1205D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UOB 8</w:t>
            </w:r>
          </w:p>
        </w:tc>
      </w:tr>
      <w:tr w:rsidR="00BB6920" w:rsidRPr="007C0B29" w14:paraId="4035308A" w14:textId="77777777" w:rsidTr="001F3A1D">
        <w:tc>
          <w:tcPr>
            <w:tcW w:w="1701" w:type="dxa"/>
            <w:shd w:val="clear" w:color="auto" w:fill="D9D9D9"/>
            <w:vAlign w:val="center"/>
          </w:tcPr>
          <w:p w14:paraId="4498534A" w14:textId="77777777" w:rsidR="00BB6920" w:rsidRPr="007C0B29" w:rsidRDefault="00BB6920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Nazwa:</w:t>
            </w:r>
          </w:p>
        </w:tc>
        <w:tc>
          <w:tcPr>
            <w:tcW w:w="7513" w:type="dxa"/>
            <w:vAlign w:val="center"/>
          </w:tcPr>
          <w:p w14:paraId="22C02416" w14:textId="176A517D" w:rsidR="00BB6920" w:rsidRPr="007C0B29" w:rsidRDefault="006F5FDA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Menedżer projektu</w:t>
            </w:r>
          </w:p>
        </w:tc>
      </w:tr>
      <w:tr w:rsidR="00BB6920" w:rsidRPr="007C0B29" w14:paraId="39FDEB9E" w14:textId="77777777" w:rsidTr="001F3A1D">
        <w:tc>
          <w:tcPr>
            <w:tcW w:w="1701" w:type="dxa"/>
            <w:shd w:val="clear" w:color="auto" w:fill="D9D9D9"/>
            <w:vAlign w:val="center"/>
          </w:tcPr>
          <w:p w14:paraId="53940216" w14:textId="77777777" w:rsidR="00BB6920" w:rsidRPr="007C0B29" w:rsidRDefault="00BB6920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Opis:</w:t>
            </w:r>
          </w:p>
        </w:tc>
        <w:tc>
          <w:tcPr>
            <w:tcW w:w="7513" w:type="dxa"/>
            <w:vAlign w:val="center"/>
          </w:tcPr>
          <w:p w14:paraId="7020EBAB" w14:textId="7BE31851" w:rsidR="00BB6920" w:rsidRPr="007C0B29" w:rsidRDefault="006F5FDA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Osoba odpowiedzialna za koordynację i wymianę informacji pomiędzy Zespołami i Działami zaangażowanymi w rozwój aplikacji.</w:t>
            </w:r>
          </w:p>
        </w:tc>
      </w:tr>
      <w:tr w:rsidR="00BB6920" w:rsidRPr="007C0B29" w14:paraId="599EAAE4" w14:textId="77777777" w:rsidTr="001F3A1D">
        <w:tc>
          <w:tcPr>
            <w:tcW w:w="1701" w:type="dxa"/>
            <w:shd w:val="clear" w:color="auto" w:fill="D9D9D9"/>
            <w:vAlign w:val="center"/>
          </w:tcPr>
          <w:p w14:paraId="5D44E6D6" w14:textId="77777777" w:rsidR="00BB6920" w:rsidRPr="007C0B29" w:rsidRDefault="00BB6920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Typ interesariusza:</w:t>
            </w:r>
          </w:p>
        </w:tc>
        <w:tc>
          <w:tcPr>
            <w:tcW w:w="7513" w:type="dxa"/>
            <w:vAlign w:val="center"/>
          </w:tcPr>
          <w:p w14:paraId="375882CC" w14:textId="06CCD380" w:rsidR="00BB6920" w:rsidRPr="007C0B29" w:rsidRDefault="006F5FDA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Ożywiony bezpośredni</w:t>
            </w:r>
          </w:p>
        </w:tc>
      </w:tr>
      <w:tr w:rsidR="00BB6920" w:rsidRPr="007C0B29" w14:paraId="0CE1FEBB" w14:textId="77777777" w:rsidTr="001F3A1D">
        <w:tc>
          <w:tcPr>
            <w:tcW w:w="1701" w:type="dxa"/>
            <w:shd w:val="clear" w:color="auto" w:fill="D9D9D9"/>
            <w:vAlign w:val="center"/>
          </w:tcPr>
          <w:p w14:paraId="370EE46A" w14:textId="77777777" w:rsidR="00BB6920" w:rsidRPr="007C0B29" w:rsidRDefault="00BB6920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Punkt widzenia:</w:t>
            </w:r>
          </w:p>
        </w:tc>
        <w:tc>
          <w:tcPr>
            <w:tcW w:w="7513" w:type="dxa"/>
            <w:vAlign w:val="center"/>
          </w:tcPr>
          <w:p w14:paraId="515D8C73" w14:textId="40525672" w:rsidR="00BB6920" w:rsidRPr="007C0B29" w:rsidRDefault="006F5FDA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Techniczno/biznesowy</w:t>
            </w:r>
          </w:p>
        </w:tc>
      </w:tr>
      <w:tr w:rsidR="00BB6920" w:rsidRPr="007C0B29" w14:paraId="69BF372B" w14:textId="77777777" w:rsidTr="001F3A1D">
        <w:tc>
          <w:tcPr>
            <w:tcW w:w="1701" w:type="dxa"/>
            <w:shd w:val="clear" w:color="auto" w:fill="D9D9D9"/>
            <w:vAlign w:val="center"/>
          </w:tcPr>
          <w:p w14:paraId="54F61570" w14:textId="77777777" w:rsidR="00BB6920" w:rsidRPr="007C0B29" w:rsidRDefault="00BB6920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Ograniczenia:</w:t>
            </w:r>
          </w:p>
        </w:tc>
        <w:tc>
          <w:tcPr>
            <w:tcW w:w="7513" w:type="dxa"/>
            <w:vAlign w:val="center"/>
          </w:tcPr>
          <w:p w14:paraId="7FA14ACA" w14:textId="0552BE21" w:rsidR="00BB6920" w:rsidRPr="007C0B29" w:rsidRDefault="00BB6920" w:rsidP="001F3A1D">
            <w:pPr>
              <w:pStyle w:val="podpowiedzi"/>
              <w:rPr>
                <w:rFonts w:cs="Arial"/>
                <w:szCs w:val="16"/>
              </w:rPr>
            </w:pPr>
          </w:p>
        </w:tc>
      </w:tr>
      <w:tr w:rsidR="008A44D8" w:rsidRPr="007C0B29" w14:paraId="02BFC59A" w14:textId="77777777" w:rsidTr="001F3A1D">
        <w:tc>
          <w:tcPr>
            <w:tcW w:w="1701" w:type="dxa"/>
            <w:shd w:val="clear" w:color="auto" w:fill="D9D9D9"/>
            <w:vAlign w:val="center"/>
          </w:tcPr>
          <w:p w14:paraId="67B45C56" w14:textId="77777777" w:rsidR="008A44D8" w:rsidRPr="007C0B29" w:rsidRDefault="008A44D8" w:rsidP="008A44D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Wymagania:</w:t>
            </w:r>
          </w:p>
        </w:tc>
        <w:tc>
          <w:tcPr>
            <w:tcW w:w="7513" w:type="dxa"/>
            <w:vAlign w:val="center"/>
          </w:tcPr>
          <w:p w14:paraId="0D4748C7" w14:textId="7810C35B" w:rsidR="008A44D8" w:rsidRPr="007C0B29" w:rsidRDefault="008A44D8" w:rsidP="008A44D8">
            <w:pPr>
              <w:pStyle w:val="podpowiedzi"/>
              <w:rPr>
                <w:rFonts w:cs="Arial"/>
                <w:szCs w:val="16"/>
              </w:rPr>
            </w:pPr>
            <w:ins w:id="49" w:author="Jakub Kolad" w:date="2025-04-11T22:23:00Z">
              <w:r>
                <w:rPr>
                  <w:rFonts w:cs="Arial"/>
                  <w:szCs w:val="16"/>
                </w:rPr>
                <w:t>WO 1, WO 2, WO 3</w:t>
              </w:r>
            </w:ins>
            <w:del w:id="50" w:author="Jakub Kolad" w:date="2025-04-11T22:23:00Z">
              <w:r w:rsidRPr="007C0B29" w:rsidDel="00D65447">
                <w:rPr>
                  <w:rFonts w:cs="Arial"/>
                  <w:szCs w:val="16"/>
                </w:rPr>
                <w:delText>{tu tylko symbole wymagań wyspecyfikowanych w rozdziale 3}</w:delText>
              </w:r>
            </w:del>
          </w:p>
        </w:tc>
      </w:tr>
    </w:tbl>
    <w:p w14:paraId="71A17EBB" w14:textId="77777777" w:rsidR="00D13A68" w:rsidRPr="007C0B29" w:rsidRDefault="00D13A68" w:rsidP="00D13A68">
      <w:pPr>
        <w:ind w:firstLine="0"/>
        <w:rPr>
          <w:rFonts w:cs="Arial"/>
          <w:szCs w:val="16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C427A6" w:rsidRPr="007C0B29" w14:paraId="7BB924D6" w14:textId="77777777" w:rsidTr="001F3A1D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0B028BC8" w14:textId="77777777" w:rsidR="00C427A6" w:rsidRPr="007C0B29" w:rsidRDefault="00C427A6" w:rsidP="001F3A1D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INTERESARIUSZA</w:t>
            </w:r>
          </w:p>
        </w:tc>
      </w:tr>
      <w:tr w:rsidR="00C427A6" w:rsidRPr="007C0B29" w14:paraId="77E15C3D" w14:textId="77777777" w:rsidTr="001F3A1D">
        <w:tc>
          <w:tcPr>
            <w:tcW w:w="1701" w:type="dxa"/>
            <w:shd w:val="clear" w:color="auto" w:fill="D9D9D9"/>
            <w:vAlign w:val="center"/>
          </w:tcPr>
          <w:p w14:paraId="08C713E4" w14:textId="77777777" w:rsidR="00C427A6" w:rsidRPr="007C0B29" w:rsidRDefault="00C427A6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7513" w:type="dxa"/>
            <w:vAlign w:val="center"/>
          </w:tcPr>
          <w:p w14:paraId="7A7F11F8" w14:textId="1FA269C5" w:rsidR="00C427A6" w:rsidRPr="007C0B29" w:rsidRDefault="00C427A6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 xml:space="preserve">UOB </w:t>
            </w:r>
            <w:r w:rsidR="00C1205D" w:rsidRPr="007C0B29">
              <w:rPr>
                <w:rFonts w:cs="Arial"/>
                <w:szCs w:val="16"/>
              </w:rPr>
              <w:t>9</w:t>
            </w:r>
          </w:p>
        </w:tc>
      </w:tr>
      <w:tr w:rsidR="00C427A6" w:rsidRPr="007C0B29" w14:paraId="0561473B" w14:textId="77777777" w:rsidTr="001F3A1D">
        <w:tc>
          <w:tcPr>
            <w:tcW w:w="1701" w:type="dxa"/>
            <w:shd w:val="clear" w:color="auto" w:fill="D9D9D9"/>
            <w:vAlign w:val="center"/>
          </w:tcPr>
          <w:p w14:paraId="1B9C87D3" w14:textId="77777777" w:rsidR="00C427A6" w:rsidRPr="007C0B29" w:rsidRDefault="00C427A6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Nazwa:</w:t>
            </w:r>
          </w:p>
        </w:tc>
        <w:tc>
          <w:tcPr>
            <w:tcW w:w="7513" w:type="dxa"/>
            <w:vAlign w:val="center"/>
          </w:tcPr>
          <w:p w14:paraId="5F136046" w14:textId="53DB8CBD" w:rsidR="00C427A6" w:rsidRPr="007C0B29" w:rsidRDefault="00E02A95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Użytkownicy końcowi</w:t>
            </w:r>
          </w:p>
        </w:tc>
      </w:tr>
      <w:tr w:rsidR="00C427A6" w:rsidRPr="007C0B29" w14:paraId="6C9EF349" w14:textId="77777777" w:rsidTr="001F3A1D">
        <w:tc>
          <w:tcPr>
            <w:tcW w:w="1701" w:type="dxa"/>
            <w:shd w:val="clear" w:color="auto" w:fill="D9D9D9"/>
            <w:vAlign w:val="center"/>
          </w:tcPr>
          <w:p w14:paraId="7FF66830" w14:textId="77777777" w:rsidR="00C427A6" w:rsidRPr="007C0B29" w:rsidRDefault="00C427A6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Opis:</w:t>
            </w:r>
          </w:p>
        </w:tc>
        <w:tc>
          <w:tcPr>
            <w:tcW w:w="7513" w:type="dxa"/>
            <w:vAlign w:val="center"/>
          </w:tcPr>
          <w:p w14:paraId="2B07FDC3" w14:textId="332629FF" w:rsidR="00C427A6" w:rsidRPr="007C0B29" w:rsidRDefault="00BB6920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Uczniow</w:t>
            </w:r>
            <w:r w:rsidR="00AD0811" w:rsidRPr="007C0B29">
              <w:rPr>
                <w:rFonts w:cs="Arial"/>
                <w:szCs w:val="16"/>
              </w:rPr>
              <w:t>i</w:t>
            </w:r>
            <w:r w:rsidRPr="007C0B29">
              <w:rPr>
                <w:rFonts w:cs="Arial"/>
                <w:szCs w:val="16"/>
              </w:rPr>
              <w:t>e liceum/technikum, studenci kierunków informatycznych i pokrewnych</w:t>
            </w:r>
          </w:p>
        </w:tc>
      </w:tr>
      <w:tr w:rsidR="00C427A6" w:rsidRPr="007C0B29" w14:paraId="50F4BF08" w14:textId="77777777" w:rsidTr="001F3A1D">
        <w:tc>
          <w:tcPr>
            <w:tcW w:w="1701" w:type="dxa"/>
            <w:shd w:val="clear" w:color="auto" w:fill="D9D9D9"/>
            <w:vAlign w:val="center"/>
          </w:tcPr>
          <w:p w14:paraId="28E8225E" w14:textId="77777777" w:rsidR="00C427A6" w:rsidRPr="007C0B29" w:rsidRDefault="00C427A6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Typ interesariusza:</w:t>
            </w:r>
          </w:p>
        </w:tc>
        <w:tc>
          <w:tcPr>
            <w:tcW w:w="7513" w:type="dxa"/>
            <w:vAlign w:val="center"/>
          </w:tcPr>
          <w:p w14:paraId="6C7B4AE2" w14:textId="229DAAB7" w:rsidR="00C427A6" w:rsidRPr="007C0B29" w:rsidRDefault="00BB6920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Ożywiony bezpośredni</w:t>
            </w:r>
          </w:p>
        </w:tc>
      </w:tr>
      <w:tr w:rsidR="00C427A6" w:rsidRPr="007C0B29" w14:paraId="6DF76D75" w14:textId="77777777" w:rsidTr="001F3A1D">
        <w:tc>
          <w:tcPr>
            <w:tcW w:w="1701" w:type="dxa"/>
            <w:shd w:val="clear" w:color="auto" w:fill="D9D9D9"/>
            <w:vAlign w:val="center"/>
          </w:tcPr>
          <w:p w14:paraId="5851645B" w14:textId="77777777" w:rsidR="00C427A6" w:rsidRPr="007C0B29" w:rsidRDefault="00C427A6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Punkt widzenia:</w:t>
            </w:r>
          </w:p>
        </w:tc>
        <w:tc>
          <w:tcPr>
            <w:tcW w:w="7513" w:type="dxa"/>
            <w:vAlign w:val="center"/>
          </w:tcPr>
          <w:p w14:paraId="4583D7B7" w14:textId="08A62310" w:rsidR="00C427A6" w:rsidRPr="007C0B29" w:rsidRDefault="00BB6920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Użytkownik platformy zainteresowany poszerzeniem swojej wiedzy. Ze względu płatny dostęp do treści oczekuje ich wysokiej jakości.</w:t>
            </w:r>
          </w:p>
        </w:tc>
      </w:tr>
      <w:tr w:rsidR="00C427A6" w:rsidRPr="007C0B29" w14:paraId="64EAF30C" w14:textId="77777777" w:rsidTr="001F3A1D">
        <w:tc>
          <w:tcPr>
            <w:tcW w:w="1701" w:type="dxa"/>
            <w:shd w:val="clear" w:color="auto" w:fill="D9D9D9"/>
            <w:vAlign w:val="center"/>
          </w:tcPr>
          <w:p w14:paraId="482F0383" w14:textId="77777777" w:rsidR="00C427A6" w:rsidRPr="007C0B29" w:rsidRDefault="00C427A6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Ograniczenia:</w:t>
            </w:r>
          </w:p>
        </w:tc>
        <w:tc>
          <w:tcPr>
            <w:tcW w:w="7513" w:type="dxa"/>
            <w:vAlign w:val="center"/>
          </w:tcPr>
          <w:p w14:paraId="4EA6828B" w14:textId="475930EE" w:rsidR="00C427A6" w:rsidRPr="007C0B29" w:rsidRDefault="00BB6920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Ograniczony wpływ na kierunek rozwoju aplikacji.</w:t>
            </w:r>
          </w:p>
        </w:tc>
      </w:tr>
      <w:tr w:rsidR="008A44D8" w:rsidRPr="008A44D8" w14:paraId="32C9C247" w14:textId="77777777" w:rsidTr="001F3A1D">
        <w:tc>
          <w:tcPr>
            <w:tcW w:w="1701" w:type="dxa"/>
            <w:shd w:val="clear" w:color="auto" w:fill="D9D9D9"/>
            <w:vAlign w:val="center"/>
          </w:tcPr>
          <w:p w14:paraId="247B0A6C" w14:textId="77777777" w:rsidR="008A44D8" w:rsidRPr="007C0B29" w:rsidRDefault="008A44D8" w:rsidP="008A44D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Wymagania:</w:t>
            </w:r>
          </w:p>
        </w:tc>
        <w:tc>
          <w:tcPr>
            <w:tcW w:w="7513" w:type="dxa"/>
            <w:vAlign w:val="center"/>
          </w:tcPr>
          <w:p w14:paraId="1F4B9CC4" w14:textId="71769744" w:rsidR="008A44D8" w:rsidRPr="008A44D8" w:rsidRDefault="008A44D8" w:rsidP="008A44D8">
            <w:pPr>
              <w:pStyle w:val="podpowiedzi"/>
              <w:rPr>
                <w:rFonts w:cs="Arial"/>
                <w:szCs w:val="16"/>
                <w:lang w:val="en-US"/>
                <w:rPrChange w:id="51" w:author="Jakub Kolad" w:date="2025-04-11T22:23:00Z">
                  <w:rPr>
                    <w:rFonts w:cs="Arial"/>
                    <w:szCs w:val="16"/>
                  </w:rPr>
                </w:rPrChange>
              </w:rPr>
            </w:pPr>
            <w:ins w:id="52" w:author="Jakub Kolad" w:date="2025-04-11T22:23:00Z">
              <w:r w:rsidRPr="00966C0A">
                <w:rPr>
                  <w:rFonts w:cs="Arial"/>
                  <w:szCs w:val="16"/>
                  <w:lang w:val="en-US"/>
                </w:rPr>
                <w:t>WO 1, F01, F02, F03, F04, F06, F07, I01-03, Ś</w:t>
              </w:r>
              <w:r>
                <w:rPr>
                  <w:rFonts w:cs="Arial"/>
                  <w:szCs w:val="16"/>
                  <w:lang w:val="en-US"/>
                </w:rPr>
                <w:t>D1 - 3</w:t>
              </w:r>
            </w:ins>
            <w:del w:id="53" w:author="Jakub Kolad" w:date="2025-04-11T22:23:00Z">
              <w:r w:rsidRPr="008A44D8" w:rsidDel="009770C2">
                <w:rPr>
                  <w:rFonts w:cs="Arial"/>
                  <w:szCs w:val="16"/>
                  <w:lang w:val="en-US"/>
                  <w:rPrChange w:id="54" w:author="Jakub Kolad" w:date="2025-04-11T22:23:00Z">
                    <w:rPr>
                      <w:rFonts w:cs="Arial"/>
                      <w:szCs w:val="16"/>
                    </w:rPr>
                  </w:rPrChange>
                </w:rPr>
                <w:delText>{tu tylko symbole wymagań wyspecyfikowanych w rozdziale 3}</w:delText>
              </w:r>
            </w:del>
          </w:p>
        </w:tc>
      </w:tr>
    </w:tbl>
    <w:p w14:paraId="2A7FAACF" w14:textId="77777777" w:rsidR="00374CAD" w:rsidRPr="008A44D8" w:rsidRDefault="00374CAD" w:rsidP="00374CAD">
      <w:pPr>
        <w:ind w:firstLine="0"/>
        <w:rPr>
          <w:rFonts w:cs="Arial"/>
          <w:szCs w:val="16"/>
          <w:lang w:val="en-US"/>
          <w:rPrChange w:id="55" w:author="Jakub Kolad" w:date="2025-04-11T22:23:00Z">
            <w:rPr>
              <w:rFonts w:cs="Arial"/>
              <w:szCs w:val="16"/>
            </w:rPr>
          </w:rPrChange>
        </w:rPr>
      </w:pPr>
    </w:p>
    <w:p w14:paraId="6F7B2976" w14:textId="77777777" w:rsidR="00374CAD" w:rsidRPr="008A44D8" w:rsidRDefault="00374CAD" w:rsidP="00374CAD">
      <w:pPr>
        <w:ind w:firstLine="0"/>
        <w:rPr>
          <w:rFonts w:cs="Arial"/>
          <w:szCs w:val="16"/>
          <w:lang w:val="en-US"/>
          <w:rPrChange w:id="56" w:author="Jakub Kolad" w:date="2025-04-11T22:23:00Z">
            <w:rPr>
              <w:rFonts w:cs="Arial"/>
              <w:szCs w:val="16"/>
            </w:rPr>
          </w:rPrChange>
        </w:rPr>
      </w:pPr>
    </w:p>
    <w:p w14:paraId="0C8C664B" w14:textId="77777777" w:rsidR="00374CAD" w:rsidRPr="008A44D8" w:rsidRDefault="00374CAD" w:rsidP="00374CAD">
      <w:pPr>
        <w:ind w:firstLine="0"/>
        <w:rPr>
          <w:rFonts w:cs="Arial"/>
          <w:szCs w:val="16"/>
          <w:lang w:val="en-US"/>
          <w:rPrChange w:id="57" w:author="Jakub Kolad" w:date="2025-04-11T22:23:00Z">
            <w:rPr>
              <w:rFonts w:cs="Arial"/>
              <w:szCs w:val="16"/>
            </w:rPr>
          </w:rPrChange>
        </w:rPr>
      </w:pPr>
    </w:p>
    <w:p w14:paraId="1C8BEACE" w14:textId="77777777" w:rsidR="00374CAD" w:rsidRPr="008A44D8" w:rsidRDefault="00374CAD" w:rsidP="00374CAD">
      <w:pPr>
        <w:ind w:firstLine="0"/>
        <w:rPr>
          <w:rFonts w:cs="Arial"/>
          <w:szCs w:val="16"/>
          <w:lang w:val="en-US"/>
          <w:rPrChange w:id="58" w:author="Jakub Kolad" w:date="2025-04-11T22:23:00Z">
            <w:rPr>
              <w:rFonts w:cs="Arial"/>
              <w:szCs w:val="16"/>
            </w:rPr>
          </w:rPrChange>
        </w:rPr>
      </w:pPr>
    </w:p>
    <w:p w14:paraId="3CDC823F" w14:textId="77777777" w:rsidR="00374CAD" w:rsidRPr="008A44D8" w:rsidRDefault="00374CAD" w:rsidP="00374CAD">
      <w:pPr>
        <w:ind w:firstLine="0"/>
        <w:rPr>
          <w:rFonts w:cs="Arial"/>
          <w:szCs w:val="16"/>
          <w:lang w:val="en-US"/>
          <w:rPrChange w:id="59" w:author="Jakub Kolad" w:date="2025-04-11T22:23:00Z">
            <w:rPr>
              <w:rFonts w:cs="Arial"/>
              <w:szCs w:val="16"/>
            </w:rPr>
          </w:rPrChange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C427A6" w:rsidRPr="007C0B29" w14:paraId="4A15F635" w14:textId="77777777" w:rsidTr="001F3A1D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6322D36D" w14:textId="77777777" w:rsidR="00C427A6" w:rsidRPr="007C0B29" w:rsidRDefault="00C427A6" w:rsidP="001F3A1D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INTERESARIUSZA</w:t>
            </w:r>
          </w:p>
        </w:tc>
      </w:tr>
      <w:tr w:rsidR="00C427A6" w:rsidRPr="007C0B29" w14:paraId="65D42496" w14:textId="77777777" w:rsidTr="001F3A1D">
        <w:tc>
          <w:tcPr>
            <w:tcW w:w="1701" w:type="dxa"/>
            <w:shd w:val="clear" w:color="auto" w:fill="D9D9D9"/>
            <w:vAlign w:val="center"/>
          </w:tcPr>
          <w:p w14:paraId="47932186" w14:textId="77777777" w:rsidR="00C427A6" w:rsidRPr="007C0B29" w:rsidRDefault="00C427A6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7513" w:type="dxa"/>
            <w:vAlign w:val="center"/>
          </w:tcPr>
          <w:p w14:paraId="4CD6C1C3" w14:textId="56A79258" w:rsidR="00C427A6" w:rsidRPr="007C0B29" w:rsidRDefault="00C427A6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 xml:space="preserve">UNB </w:t>
            </w:r>
            <w:r w:rsidR="00C1205D" w:rsidRPr="007C0B29">
              <w:rPr>
                <w:rFonts w:cs="Arial"/>
                <w:szCs w:val="16"/>
              </w:rPr>
              <w:t>2</w:t>
            </w:r>
          </w:p>
        </w:tc>
      </w:tr>
      <w:tr w:rsidR="00C427A6" w:rsidRPr="007C0B29" w14:paraId="24DDBBFE" w14:textId="77777777" w:rsidTr="001F3A1D">
        <w:tc>
          <w:tcPr>
            <w:tcW w:w="1701" w:type="dxa"/>
            <w:shd w:val="clear" w:color="auto" w:fill="D9D9D9"/>
            <w:vAlign w:val="center"/>
          </w:tcPr>
          <w:p w14:paraId="168C8B07" w14:textId="77777777" w:rsidR="00C427A6" w:rsidRPr="007C0B29" w:rsidRDefault="00C427A6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Nazwa:</w:t>
            </w:r>
          </w:p>
        </w:tc>
        <w:tc>
          <w:tcPr>
            <w:tcW w:w="7513" w:type="dxa"/>
            <w:vAlign w:val="center"/>
          </w:tcPr>
          <w:p w14:paraId="28BE3AAD" w14:textId="087564CD" w:rsidR="00C427A6" w:rsidRPr="007C0B29" w:rsidRDefault="00C427A6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Jednostki akademickie</w:t>
            </w:r>
          </w:p>
        </w:tc>
      </w:tr>
      <w:tr w:rsidR="00C427A6" w:rsidRPr="007C0B29" w14:paraId="49AFF961" w14:textId="77777777" w:rsidTr="001F3A1D">
        <w:tc>
          <w:tcPr>
            <w:tcW w:w="1701" w:type="dxa"/>
            <w:shd w:val="clear" w:color="auto" w:fill="D9D9D9"/>
            <w:vAlign w:val="center"/>
          </w:tcPr>
          <w:p w14:paraId="6981BB24" w14:textId="77777777" w:rsidR="00C427A6" w:rsidRPr="007C0B29" w:rsidRDefault="00C427A6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Opis:</w:t>
            </w:r>
          </w:p>
        </w:tc>
        <w:tc>
          <w:tcPr>
            <w:tcW w:w="7513" w:type="dxa"/>
            <w:vAlign w:val="center"/>
          </w:tcPr>
          <w:p w14:paraId="30F532F0" w14:textId="27A6A31C" w:rsidR="00C427A6" w:rsidRPr="007C0B29" w:rsidRDefault="00A3663B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Uczelnie działające w ramach współpracy partnerskiej z LearNow.</w:t>
            </w:r>
          </w:p>
        </w:tc>
      </w:tr>
      <w:tr w:rsidR="00C427A6" w:rsidRPr="007C0B29" w14:paraId="34F0B65A" w14:textId="77777777" w:rsidTr="001F3A1D">
        <w:tc>
          <w:tcPr>
            <w:tcW w:w="1701" w:type="dxa"/>
            <w:shd w:val="clear" w:color="auto" w:fill="D9D9D9"/>
            <w:vAlign w:val="center"/>
          </w:tcPr>
          <w:p w14:paraId="7EFED00E" w14:textId="77777777" w:rsidR="00C427A6" w:rsidRPr="007C0B29" w:rsidRDefault="00C427A6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Typ interesariusza:</w:t>
            </w:r>
          </w:p>
        </w:tc>
        <w:tc>
          <w:tcPr>
            <w:tcW w:w="7513" w:type="dxa"/>
            <w:vAlign w:val="center"/>
          </w:tcPr>
          <w:p w14:paraId="1080B6C7" w14:textId="40EC4AB4" w:rsidR="00C427A6" w:rsidRPr="007C0B29" w:rsidRDefault="00BF5252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Nieożywiony pośredni</w:t>
            </w:r>
          </w:p>
        </w:tc>
      </w:tr>
      <w:tr w:rsidR="00C427A6" w:rsidRPr="007C0B29" w14:paraId="481F08BC" w14:textId="77777777" w:rsidTr="001F3A1D">
        <w:tc>
          <w:tcPr>
            <w:tcW w:w="1701" w:type="dxa"/>
            <w:shd w:val="clear" w:color="auto" w:fill="D9D9D9"/>
            <w:vAlign w:val="center"/>
          </w:tcPr>
          <w:p w14:paraId="11906E2B" w14:textId="77777777" w:rsidR="00C427A6" w:rsidRPr="007C0B29" w:rsidRDefault="00C427A6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Punkt widzenia:</w:t>
            </w:r>
          </w:p>
        </w:tc>
        <w:tc>
          <w:tcPr>
            <w:tcW w:w="7513" w:type="dxa"/>
            <w:vAlign w:val="center"/>
          </w:tcPr>
          <w:p w14:paraId="6CDF286F" w14:textId="1E44C60C" w:rsidR="00C427A6" w:rsidRPr="007C0B29" w:rsidRDefault="00BF5252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Podmiot współpracujący z firmą dostarczającą aplikację LearnNow. Zainteresowany wykorzystaniem materiałów dostępnych w aplikacji w roli materiałów dydaktycznych.</w:t>
            </w:r>
          </w:p>
        </w:tc>
      </w:tr>
      <w:tr w:rsidR="00C427A6" w:rsidRPr="007C0B29" w14:paraId="29D63CCA" w14:textId="77777777" w:rsidTr="001F3A1D">
        <w:tc>
          <w:tcPr>
            <w:tcW w:w="1701" w:type="dxa"/>
            <w:shd w:val="clear" w:color="auto" w:fill="D9D9D9"/>
            <w:vAlign w:val="center"/>
          </w:tcPr>
          <w:p w14:paraId="699EE90A" w14:textId="77777777" w:rsidR="00C427A6" w:rsidRPr="007C0B29" w:rsidRDefault="00C427A6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Ograniczenia:</w:t>
            </w:r>
          </w:p>
        </w:tc>
        <w:tc>
          <w:tcPr>
            <w:tcW w:w="7513" w:type="dxa"/>
            <w:vAlign w:val="center"/>
          </w:tcPr>
          <w:p w14:paraId="105F0F2F" w14:textId="725F5866" w:rsidR="00C427A6" w:rsidRPr="007C0B29" w:rsidRDefault="00FF4733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Brak możliwości dostosowywania materiałów pod indywidualne potrzeby. Każda jednostka akademicka w ramach współpracy otrzymuje określony osobną umową dostęp do materiałów.</w:t>
            </w:r>
          </w:p>
        </w:tc>
      </w:tr>
      <w:tr w:rsidR="008A44D8" w:rsidRPr="007C0B29" w14:paraId="600059C4" w14:textId="77777777" w:rsidTr="001F3A1D">
        <w:tc>
          <w:tcPr>
            <w:tcW w:w="1701" w:type="dxa"/>
            <w:shd w:val="clear" w:color="auto" w:fill="D9D9D9"/>
            <w:vAlign w:val="center"/>
          </w:tcPr>
          <w:p w14:paraId="1AE6EC80" w14:textId="77777777" w:rsidR="008A44D8" w:rsidRPr="007C0B29" w:rsidRDefault="008A44D8" w:rsidP="008A44D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Wymagania:</w:t>
            </w:r>
          </w:p>
        </w:tc>
        <w:tc>
          <w:tcPr>
            <w:tcW w:w="7513" w:type="dxa"/>
            <w:vAlign w:val="center"/>
          </w:tcPr>
          <w:p w14:paraId="280B992F" w14:textId="3AAA8ABE" w:rsidR="008A44D8" w:rsidRPr="007C0B29" w:rsidRDefault="008A44D8" w:rsidP="008A44D8">
            <w:pPr>
              <w:pStyle w:val="podpowiedzi"/>
              <w:rPr>
                <w:rFonts w:cs="Arial"/>
                <w:szCs w:val="16"/>
              </w:rPr>
            </w:pPr>
            <w:ins w:id="60" w:author="Jakub Kolad" w:date="2025-04-11T22:23:00Z">
              <w:r>
                <w:rPr>
                  <w:rFonts w:cs="Arial"/>
                  <w:szCs w:val="16"/>
                </w:rPr>
                <w:t>WO1, WO2, F06</w:t>
              </w:r>
            </w:ins>
            <w:del w:id="61" w:author="Jakub Kolad" w:date="2025-04-11T22:23:00Z">
              <w:r w:rsidRPr="007C0B29" w:rsidDel="002356AA">
                <w:rPr>
                  <w:rFonts w:cs="Arial"/>
                  <w:szCs w:val="16"/>
                </w:rPr>
                <w:delText>{tu tylko symbole wymagań wyspecyfikowanych w rozdziale 3}</w:delText>
              </w:r>
            </w:del>
          </w:p>
        </w:tc>
      </w:tr>
    </w:tbl>
    <w:p w14:paraId="32D2EE96" w14:textId="77777777" w:rsidR="001C64A8" w:rsidRPr="007C0B29" w:rsidRDefault="001C64A8" w:rsidP="00D13A68">
      <w:pPr>
        <w:ind w:firstLine="0"/>
        <w:rPr>
          <w:rFonts w:cs="Arial"/>
          <w:szCs w:val="16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606BDC" w:rsidRPr="007C0B29" w14:paraId="65449862" w14:textId="77777777" w:rsidTr="006F5A48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6117B340" w14:textId="7AFC032E" w:rsidR="00606BDC" w:rsidRPr="007C0B29" w:rsidRDefault="00606BDC" w:rsidP="006F5A48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 xml:space="preserve">KARTA </w:t>
            </w:r>
            <w:r w:rsidR="008A7A55" w:rsidRPr="007C0B29">
              <w:rPr>
                <w:szCs w:val="16"/>
              </w:rPr>
              <w:t>INTERESARIUSZA</w:t>
            </w:r>
          </w:p>
        </w:tc>
      </w:tr>
      <w:tr w:rsidR="007E2B87" w:rsidRPr="007C0B29" w14:paraId="38B63283" w14:textId="77777777" w:rsidTr="006F5A48">
        <w:tc>
          <w:tcPr>
            <w:tcW w:w="1701" w:type="dxa"/>
            <w:shd w:val="clear" w:color="auto" w:fill="D9D9D9"/>
            <w:vAlign w:val="center"/>
          </w:tcPr>
          <w:p w14:paraId="1396C44A" w14:textId="77777777" w:rsidR="007E2B87" w:rsidRPr="007C0B29" w:rsidRDefault="007E2B87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7513" w:type="dxa"/>
            <w:vAlign w:val="center"/>
          </w:tcPr>
          <w:p w14:paraId="6AC59370" w14:textId="7F559DBD" w:rsidR="007E2B87" w:rsidRPr="007C0B29" w:rsidRDefault="00C427A6" w:rsidP="006F5A48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 xml:space="preserve">UNB </w:t>
            </w:r>
            <w:r w:rsidR="00C1205D" w:rsidRPr="007C0B29">
              <w:rPr>
                <w:rFonts w:cs="Arial"/>
                <w:szCs w:val="16"/>
              </w:rPr>
              <w:t>3</w:t>
            </w:r>
          </w:p>
        </w:tc>
      </w:tr>
      <w:tr w:rsidR="007E2B87" w:rsidRPr="007C0B29" w14:paraId="400E15EF" w14:textId="77777777" w:rsidTr="006F5A48">
        <w:tc>
          <w:tcPr>
            <w:tcW w:w="1701" w:type="dxa"/>
            <w:shd w:val="clear" w:color="auto" w:fill="D9D9D9"/>
            <w:vAlign w:val="center"/>
          </w:tcPr>
          <w:p w14:paraId="40BCAB20" w14:textId="77777777" w:rsidR="007E2B87" w:rsidRPr="007C0B29" w:rsidRDefault="007E2B87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Nazwa:</w:t>
            </w:r>
          </w:p>
        </w:tc>
        <w:tc>
          <w:tcPr>
            <w:tcW w:w="7513" w:type="dxa"/>
            <w:vAlign w:val="center"/>
          </w:tcPr>
          <w:p w14:paraId="20FDB4CE" w14:textId="61F1EA5F" w:rsidR="007E2B87" w:rsidRPr="007C0B29" w:rsidRDefault="00C427A6" w:rsidP="006F5A48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Firmy</w:t>
            </w:r>
          </w:p>
        </w:tc>
      </w:tr>
      <w:tr w:rsidR="007E2B87" w:rsidRPr="007C0B29" w14:paraId="329DC0CE" w14:textId="77777777" w:rsidTr="006F5A48">
        <w:tc>
          <w:tcPr>
            <w:tcW w:w="1701" w:type="dxa"/>
            <w:shd w:val="clear" w:color="auto" w:fill="D9D9D9"/>
            <w:vAlign w:val="center"/>
          </w:tcPr>
          <w:p w14:paraId="776C3628" w14:textId="77777777" w:rsidR="007E2B87" w:rsidRPr="007C0B29" w:rsidRDefault="007E2B87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lastRenderedPageBreak/>
              <w:t>Opis:</w:t>
            </w:r>
          </w:p>
        </w:tc>
        <w:tc>
          <w:tcPr>
            <w:tcW w:w="7513" w:type="dxa"/>
            <w:vAlign w:val="center"/>
          </w:tcPr>
          <w:p w14:paraId="0D668F8D" w14:textId="124E976A" w:rsidR="007E2B87" w:rsidRPr="007C0B29" w:rsidRDefault="00FF4733" w:rsidP="006F5A48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 xml:space="preserve">Podmioty komercyjne współpracujące z firmą dostarczającą LearNow. </w:t>
            </w:r>
          </w:p>
        </w:tc>
      </w:tr>
      <w:tr w:rsidR="007E2B87" w:rsidRPr="007C0B29" w14:paraId="64622771" w14:textId="77777777" w:rsidTr="006F5A48">
        <w:tc>
          <w:tcPr>
            <w:tcW w:w="1701" w:type="dxa"/>
            <w:shd w:val="clear" w:color="auto" w:fill="D9D9D9"/>
            <w:vAlign w:val="center"/>
          </w:tcPr>
          <w:p w14:paraId="68FA7B98" w14:textId="337F2678" w:rsidR="007E2B87" w:rsidRPr="007C0B29" w:rsidRDefault="007E2B87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 xml:space="preserve">Typ </w:t>
            </w:r>
            <w:r w:rsidR="008A7A55" w:rsidRPr="007C0B29">
              <w:rPr>
                <w:rFonts w:ascii="Arial" w:hAnsi="Arial" w:cs="Arial"/>
                <w:sz w:val="16"/>
                <w:szCs w:val="16"/>
              </w:rPr>
              <w:t>interesariusza</w:t>
            </w:r>
            <w:r w:rsidRPr="007C0B2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513" w:type="dxa"/>
            <w:vAlign w:val="center"/>
          </w:tcPr>
          <w:p w14:paraId="6C647179" w14:textId="6B0C2C49" w:rsidR="007E2B87" w:rsidRPr="007C0B29" w:rsidRDefault="00FF4733" w:rsidP="006F5A48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Nieożywiony pośredni</w:t>
            </w:r>
          </w:p>
        </w:tc>
      </w:tr>
      <w:tr w:rsidR="007E2B87" w:rsidRPr="007C0B29" w14:paraId="7806EA83" w14:textId="77777777" w:rsidTr="006F5A48">
        <w:tc>
          <w:tcPr>
            <w:tcW w:w="1701" w:type="dxa"/>
            <w:shd w:val="clear" w:color="auto" w:fill="D9D9D9"/>
            <w:vAlign w:val="center"/>
          </w:tcPr>
          <w:p w14:paraId="248FF6E4" w14:textId="77777777" w:rsidR="007E2B87" w:rsidRPr="007C0B29" w:rsidRDefault="007E2B87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Punkt widzenia:</w:t>
            </w:r>
          </w:p>
        </w:tc>
        <w:tc>
          <w:tcPr>
            <w:tcW w:w="7513" w:type="dxa"/>
            <w:vAlign w:val="center"/>
          </w:tcPr>
          <w:p w14:paraId="41FF3E54" w14:textId="5CE2EEB2" w:rsidR="007E2B87" w:rsidRPr="007C0B29" w:rsidRDefault="00FF4733" w:rsidP="006F5A48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Budowanie marki, pozyskiwanie talentów.</w:t>
            </w:r>
          </w:p>
        </w:tc>
      </w:tr>
      <w:tr w:rsidR="007E2B87" w:rsidRPr="007C0B29" w14:paraId="66AEA357" w14:textId="77777777" w:rsidTr="006F5A48">
        <w:tc>
          <w:tcPr>
            <w:tcW w:w="1701" w:type="dxa"/>
            <w:shd w:val="clear" w:color="auto" w:fill="D9D9D9"/>
            <w:vAlign w:val="center"/>
          </w:tcPr>
          <w:p w14:paraId="3C5FA72A" w14:textId="77777777" w:rsidR="007E2B87" w:rsidRPr="007C0B29" w:rsidRDefault="007E2B87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bookmarkStart w:id="62" w:name="_Hlk193034362"/>
            <w:r w:rsidRPr="007C0B29">
              <w:rPr>
                <w:rFonts w:ascii="Arial" w:hAnsi="Arial" w:cs="Arial"/>
                <w:sz w:val="16"/>
                <w:szCs w:val="16"/>
              </w:rPr>
              <w:t>Ograniczenia:</w:t>
            </w:r>
          </w:p>
        </w:tc>
        <w:tc>
          <w:tcPr>
            <w:tcW w:w="7513" w:type="dxa"/>
            <w:vAlign w:val="center"/>
          </w:tcPr>
          <w:p w14:paraId="3C9CCE99" w14:textId="60449DFF" w:rsidR="007E2B87" w:rsidRPr="007C0B29" w:rsidRDefault="002E0857" w:rsidP="006F5A48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Ograniczony wpływ na kierunek rozwoju aplikacji.</w:t>
            </w:r>
          </w:p>
        </w:tc>
      </w:tr>
      <w:bookmarkEnd w:id="62"/>
      <w:tr w:rsidR="008A44D8" w:rsidRPr="007C0B29" w14:paraId="17236EBB" w14:textId="77777777" w:rsidTr="006F5A48">
        <w:tc>
          <w:tcPr>
            <w:tcW w:w="1701" w:type="dxa"/>
            <w:shd w:val="clear" w:color="auto" w:fill="D9D9D9"/>
            <w:vAlign w:val="center"/>
          </w:tcPr>
          <w:p w14:paraId="54BD1FB0" w14:textId="77777777" w:rsidR="008A44D8" w:rsidRPr="007C0B29" w:rsidRDefault="008A44D8" w:rsidP="008A44D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Wymagania:</w:t>
            </w:r>
          </w:p>
        </w:tc>
        <w:tc>
          <w:tcPr>
            <w:tcW w:w="7513" w:type="dxa"/>
            <w:vAlign w:val="center"/>
          </w:tcPr>
          <w:p w14:paraId="76759008" w14:textId="3163CADA" w:rsidR="008A44D8" w:rsidRPr="007C0B29" w:rsidRDefault="008A44D8" w:rsidP="008A44D8">
            <w:pPr>
              <w:pStyle w:val="podpowiedzi"/>
              <w:rPr>
                <w:rFonts w:cs="Arial"/>
                <w:szCs w:val="16"/>
              </w:rPr>
            </w:pPr>
            <w:ins w:id="63" w:author="Jakub Kolad" w:date="2025-04-11T22:23:00Z">
              <w:r>
                <w:rPr>
                  <w:rFonts w:cs="Arial"/>
                  <w:szCs w:val="16"/>
                </w:rPr>
                <w:t>WO2, I01</w:t>
              </w:r>
            </w:ins>
            <w:del w:id="64" w:author="Jakub Kolad" w:date="2025-04-11T22:23:00Z">
              <w:r w:rsidRPr="007C0B29" w:rsidDel="007E483A">
                <w:rPr>
                  <w:rFonts w:cs="Arial"/>
                  <w:szCs w:val="16"/>
                </w:rPr>
                <w:delText>{tu tylko symbole wymagań wyspecyfikowanych w rozdziale 3}</w:delText>
              </w:r>
            </w:del>
          </w:p>
        </w:tc>
      </w:tr>
    </w:tbl>
    <w:p w14:paraId="455BBE18" w14:textId="73B1CF40" w:rsidR="00E25B05" w:rsidRPr="007C0B29" w:rsidRDefault="00E25B05" w:rsidP="00365051">
      <w:pPr>
        <w:pStyle w:val="Nagwek2"/>
        <w:rPr>
          <w:rFonts w:cs="Arial"/>
        </w:rPr>
      </w:pPr>
      <w:r w:rsidRPr="007C0B29">
        <w:rPr>
          <w:rFonts w:cs="Arial"/>
        </w:rPr>
        <w:t>Klienci</w:t>
      </w:r>
    </w:p>
    <w:p w14:paraId="6B988777" w14:textId="77777777" w:rsidR="00D43452" w:rsidRPr="007C0B29" w:rsidRDefault="00E25B05" w:rsidP="008A30F7">
      <w:pPr>
        <w:pStyle w:val="podpowiedzi"/>
        <w:rPr>
          <w:rFonts w:cs="Arial"/>
        </w:rPr>
      </w:pPr>
      <w:r w:rsidRPr="007C0B29">
        <w:rPr>
          <w:rFonts w:cs="Arial"/>
        </w:rPr>
        <w:t>{Klienci wewnętrzni są to klienci, którzy występują w ramach naszej organizacji np. nasz szef, dział finansowy, konstruktorzy, instalatorzy itp. specyfikujemy ich charakterystykę i potrzeby w o</w:t>
      </w:r>
      <w:r w:rsidR="00D43452" w:rsidRPr="007C0B29">
        <w:rPr>
          <w:rFonts w:cs="Arial"/>
        </w:rPr>
        <w:t>dniesieniu do naszego projektu.</w:t>
      </w:r>
    </w:p>
    <w:p w14:paraId="5591DDE2" w14:textId="77777777" w:rsidR="00E25B05" w:rsidRPr="007C0B29" w:rsidRDefault="00D43452" w:rsidP="008A30F7">
      <w:pPr>
        <w:pStyle w:val="podpowiedzi"/>
        <w:rPr>
          <w:rFonts w:cs="Arial"/>
        </w:rPr>
      </w:pPr>
      <w:r w:rsidRPr="007C0B29">
        <w:rPr>
          <w:rFonts w:cs="Arial"/>
        </w:rPr>
        <w:t>K</w:t>
      </w:r>
      <w:r w:rsidR="00E25B05" w:rsidRPr="007C0B29">
        <w:rPr>
          <w:rFonts w:cs="Arial"/>
        </w:rPr>
        <w:t>lienci zewnętrzni - przedstawiciele zleceniodawcy, którzy mogą mieć bardzo różne potrzeby np. dyrektor i administrator sieci, za klientów zewnętrznych uważa się także podwykonawców i dostawców</w:t>
      </w:r>
      <w:r w:rsidRPr="007C0B29">
        <w:rPr>
          <w:rFonts w:cs="Arial"/>
        </w:rPr>
        <w:t>.</w:t>
      </w:r>
      <w:r w:rsidR="00E25B05" w:rsidRPr="007C0B29">
        <w:rPr>
          <w:rFonts w:cs="Arial"/>
        </w:rPr>
        <w:t>}</w:t>
      </w:r>
    </w:p>
    <w:p w14:paraId="394BA22E" w14:textId="77777777" w:rsidR="00F62C09" w:rsidRPr="007C0B29" w:rsidRDefault="00F62C09" w:rsidP="00F62C09">
      <w:pPr>
        <w:ind w:firstLine="0"/>
        <w:rPr>
          <w:rFonts w:cs="Arial"/>
        </w:rPr>
      </w:pPr>
    </w:p>
    <w:p w14:paraId="10D46705" w14:textId="0A7BD41D" w:rsidR="00F62C09" w:rsidRPr="007C0B29" w:rsidRDefault="00F62C09" w:rsidP="00F62C09">
      <w:pPr>
        <w:ind w:firstLine="0"/>
        <w:jc w:val="both"/>
        <w:rPr>
          <w:rFonts w:cs="Arial"/>
          <w:b/>
          <w:bCs/>
          <w:sz w:val="20"/>
          <w:szCs w:val="16"/>
        </w:rPr>
      </w:pPr>
      <w:r w:rsidRPr="007C0B29">
        <w:rPr>
          <w:rFonts w:cs="Arial"/>
          <w:b/>
          <w:bCs/>
          <w:sz w:val="20"/>
          <w:szCs w:val="16"/>
        </w:rPr>
        <w:t>Klienci wewnętrzni:</w:t>
      </w:r>
    </w:p>
    <w:p w14:paraId="4C52777C" w14:textId="77777777" w:rsidR="00F62C09" w:rsidRPr="007C0B29" w:rsidRDefault="00F62C09" w:rsidP="00F62C09">
      <w:pPr>
        <w:ind w:firstLine="0"/>
        <w:jc w:val="both"/>
        <w:rPr>
          <w:rFonts w:cs="Arial"/>
          <w:sz w:val="20"/>
          <w:szCs w:val="16"/>
        </w:rPr>
      </w:pPr>
    </w:p>
    <w:p w14:paraId="35ADF07A" w14:textId="7F99A29A" w:rsidR="00F62C09" w:rsidRPr="007C0B29" w:rsidRDefault="001F5323" w:rsidP="00F62C09">
      <w:pPr>
        <w:numPr>
          <w:ilvl w:val="0"/>
          <w:numId w:val="42"/>
        </w:numPr>
        <w:jc w:val="both"/>
        <w:rPr>
          <w:rFonts w:cs="Arial"/>
          <w:szCs w:val="16"/>
        </w:rPr>
      </w:pPr>
      <w:r w:rsidRPr="007C0B29">
        <w:rPr>
          <w:rFonts w:cs="Arial"/>
          <w:b/>
          <w:bCs/>
          <w:szCs w:val="16"/>
        </w:rPr>
        <w:t>Zarząd</w:t>
      </w:r>
      <w:r w:rsidR="0055029A" w:rsidRPr="007C0B29">
        <w:rPr>
          <w:rFonts w:cs="Arial"/>
          <w:szCs w:val="16"/>
        </w:rPr>
        <w:t>: osoby odpowiedzialne za podejmowanie decyzji na poziomie strategicznym w tym o finansowaniu określonych kierunków rozwoju aplikacji.</w:t>
      </w:r>
      <w:r w:rsidR="00BB726A" w:rsidRPr="007C0B29">
        <w:rPr>
          <w:rFonts w:cs="Arial"/>
          <w:szCs w:val="16"/>
        </w:rPr>
        <w:t xml:space="preserve"> W obszarze zainteresowania są przede wszystkim dane o charakterze biznesowym, np. dane o użyciu aplikacji, charakterystyka grup użytkowników, popularność kursów z podziałem na dziedziny.</w:t>
      </w:r>
    </w:p>
    <w:p w14:paraId="52C79795" w14:textId="77777777" w:rsidR="00BA1BB1" w:rsidRPr="007C0B29" w:rsidRDefault="00BA1BB1" w:rsidP="00BA1BB1">
      <w:pPr>
        <w:ind w:left="720" w:firstLine="0"/>
        <w:jc w:val="both"/>
        <w:rPr>
          <w:rFonts w:cs="Arial"/>
          <w:szCs w:val="16"/>
        </w:rPr>
      </w:pPr>
    </w:p>
    <w:p w14:paraId="25E70A4B" w14:textId="40304182" w:rsidR="001F5323" w:rsidRPr="007C0B29" w:rsidRDefault="001F5323" w:rsidP="00F62C09">
      <w:pPr>
        <w:numPr>
          <w:ilvl w:val="0"/>
          <w:numId w:val="42"/>
        </w:numPr>
        <w:jc w:val="both"/>
        <w:rPr>
          <w:rFonts w:cs="Arial"/>
          <w:szCs w:val="16"/>
        </w:rPr>
      </w:pPr>
      <w:r w:rsidRPr="007C0B29">
        <w:rPr>
          <w:rFonts w:cs="Arial"/>
          <w:b/>
          <w:bCs/>
          <w:szCs w:val="16"/>
        </w:rPr>
        <w:t>Dział Finansowy</w:t>
      </w:r>
      <w:r w:rsidR="00BB726A" w:rsidRPr="007C0B29">
        <w:rPr>
          <w:rFonts w:cs="Arial"/>
          <w:b/>
          <w:bCs/>
          <w:szCs w:val="16"/>
        </w:rPr>
        <w:t>:</w:t>
      </w:r>
      <w:r w:rsidR="00BB726A" w:rsidRPr="007C0B29">
        <w:rPr>
          <w:rFonts w:cs="Arial"/>
          <w:szCs w:val="16"/>
        </w:rPr>
        <w:t xml:space="preserve"> jednostka nadzorująca prawidłowość operacji finansowych dokonywanych w ramach projektu. </w:t>
      </w:r>
      <w:r w:rsidR="00B35DCF" w:rsidRPr="007C0B29">
        <w:rPr>
          <w:rFonts w:cs="Arial"/>
          <w:szCs w:val="16"/>
        </w:rPr>
        <w:t>Szczególnie ważnym elementem współpracy tego Działu z pozostałymi klientami wewnętrznymi jest prawidłowa realizacja procedur raportowania.</w:t>
      </w:r>
    </w:p>
    <w:p w14:paraId="7A0095D3" w14:textId="77777777" w:rsidR="00BA1BB1" w:rsidRPr="007C0B29" w:rsidRDefault="00BA1BB1" w:rsidP="00BA1BB1">
      <w:pPr>
        <w:pStyle w:val="Akapitzlist"/>
        <w:rPr>
          <w:rFonts w:cs="Arial"/>
          <w:szCs w:val="16"/>
        </w:rPr>
      </w:pPr>
    </w:p>
    <w:p w14:paraId="0CFA50F6" w14:textId="77777777" w:rsidR="00BA1BB1" w:rsidRPr="007C0B29" w:rsidRDefault="00BA1BB1" w:rsidP="00BA1BB1">
      <w:pPr>
        <w:ind w:left="720" w:firstLine="0"/>
        <w:jc w:val="both"/>
        <w:rPr>
          <w:rFonts w:cs="Arial"/>
          <w:szCs w:val="16"/>
        </w:rPr>
      </w:pPr>
    </w:p>
    <w:p w14:paraId="70527B9E" w14:textId="5E9224EE" w:rsidR="001F5323" w:rsidRPr="007C0B29" w:rsidRDefault="001F5323" w:rsidP="00F62C09">
      <w:pPr>
        <w:numPr>
          <w:ilvl w:val="0"/>
          <w:numId w:val="42"/>
        </w:numPr>
        <w:jc w:val="both"/>
        <w:rPr>
          <w:rFonts w:cs="Arial"/>
          <w:szCs w:val="16"/>
        </w:rPr>
      </w:pPr>
      <w:r w:rsidRPr="007C0B29">
        <w:rPr>
          <w:rFonts w:cs="Arial"/>
          <w:b/>
          <w:bCs/>
          <w:szCs w:val="16"/>
        </w:rPr>
        <w:t>Dział Prawny</w:t>
      </w:r>
      <w:r w:rsidR="00120D67" w:rsidRPr="007C0B29">
        <w:rPr>
          <w:rFonts w:cs="Arial"/>
          <w:b/>
          <w:bCs/>
          <w:szCs w:val="16"/>
        </w:rPr>
        <w:t>:</w:t>
      </w:r>
      <w:r w:rsidR="00120D67" w:rsidRPr="007C0B29">
        <w:rPr>
          <w:rFonts w:cs="Arial"/>
          <w:szCs w:val="16"/>
        </w:rPr>
        <w:t xml:space="preserve"> jednostka odpowiedzialna za nadzór oraz doradztwo w zakresie wszelkich aspektów prawnych w projekcie. Zakres ten jest bardzo szeroki i obejmuje zarówno elementy biznesowe projektu (np. umowy o współpracy z partnerami) jak i techniczne (np. SLA z dostawcami).</w:t>
      </w:r>
    </w:p>
    <w:p w14:paraId="7B2F9591" w14:textId="77777777" w:rsidR="00BA1BB1" w:rsidRPr="007C0B29" w:rsidRDefault="00BA1BB1" w:rsidP="00BA1BB1">
      <w:pPr>
        <w:ind w:left="720" w:firstLine="0"/>
        <w:jc w:val="both"/>
        <w:rPr>
          <w:rFonts w:cs="Arial"/>
          <w:szCs w:val="16"/>
        </w:rPr>
      </w:pPr>
    </w:p>
    <w:p w14:paraId="7CC2B6EB" w14:textId="690A93C0" w:rsidR="001F5323" w:rsidRPr="007C0B29" w:rsidRDefault="001F5323" w:rsidP="00F62C09">
      <w:pPr>
        <w:numPr>
          <w:ilvl w:val="0"/>
          <w:numId w:val="42"/>
        </w:numPr>
        <w:jc w:val="both"/>
        <w:rPr>
          <w:rFonts w:cs="Arial"/>
          <w:szCs w:val="16"/>
        </w:rPr>
      </w:pPr>
      <w:r w:rsidRPr="007C0B29">
        <w:rPr>
          <w:rFonts w:cs="Arial"/>
          <w:b/>
          <w:bCs/>
          <w:szCs w:val="16"/>
        </w:rPr>
        <w:t>Dział Sprzedaży</w:t>
      </w:r>
      <w:ins w:id="65" w:author="Jakub Kolad" w:date="2025-04-11T22:19:00Z">
        <w:r w:rsidR="002265C9">
          <w:rPr>
            <w:rFonts w:cs="Arial"/>
            <w:b/>
            <w:bCs/>
            <w:szCs w:val="16"/>
          </w:rPr>
          <w:t>/Marketingu</w:t>
        </w:r>
      </w:ins>
      <w:r w:rsidR="007659B3" w:rsidRPr="007C0B29">
        <w:rPr>
          <w:rFonts w:cs="Arial"/>
          <w:b/>
          <w:bCs/>
          <w:szCs w:val="16"/>
        </w:rPr>
        <w:t>:</w:t>
      </w:r>
      <w:r w:rsidR="007659B3" w:rsidRPr="007C0B29">
        <w:rPr>
          <w:rFonts w:cs="Arial"/>
          <w:szCs w:val="16"/>
        </w:rPr>
        <w:t xml:space="preserve"> jednostka odpowiedzialna za sprzedaż </w:t>
      </w:r>
      <w:ins w:id="66" w:author="Jakub Kolad" w:date="2025-04-11T22:19:00Z">
        <w:r w:rsidR="002265C9">
          <w:rPr>
            <w:rFonts w:cs="Arial"/>
            <w:szCs w:val="16"/>
          </w:rPr>
          <w:t xml:space="preserve">oraz </w:t>
        </w:r>
        <w:r w:rsidR="002265C9" w:rsidRPr="007C0B29">
          <w:rPr>
            <w:rFonts w:cs="Arial"/>
            <w:szCs w:val="16"/>
          </w:rPr>
          <w:t xml:space="preserve">budowanie marki i rozpoznawalności </w:t>
        </w:r>
      </w:ins>
      <w:r w:rsidR="007659B3" w:rsidRPr="007C0B29">
        <w:rPr>
          <w:rFonts w:cs="Arial"/>
          <w:szCs w:val="16"/>
        </w:rPr>
        <w:t>aplikacji zarówno względem Użytkowników końcowych jak i Partnerów. Musi posiadać aktualną wiedzę na temat zakresu funkcjonalności jaki modelu biznesowego aplikacji.</w:t>
      </w:r>
      <w:ins w:id="67" w:author="Jakub Kolad" w:date="2025-04-11T22:19:00Z">
        <w:r w:rsidR="002265C9" w:rsidRPr="002265C9">
          <w:rPr>
            <w:rFonts w:cs="Arial"/>
            <w:szCs w:val="16"/>
          </w:rPr>
          <w:t xml:space="preserve"> </w:t>
        </w:r>
        <w:r w:rsidR="002265C9" w:rsidRPr="007C0B29">
          <w:rPr>
            <w:rFonts w:cs="Arial"/>
            <w:szCs w:val="16"/>
          </w:rPr>
          <w:t>Jest angażowana na etapie przygotowania komunikacji do Użytkowników końcowych oraz do współprac z Partnerami</w:t>
        </w:r>
      </w:ins>
    </w:p>
    <w:p w14:paraId="56EBFBE5" w14:textId="77777777" w:rsidR="00BA1BB1" w:rsidRPr="007C0B29" w:rsidRDefault="00BA1BB1" w:rsidP="00BA1BB1">
      <w:pPr>
        <w:pStyle w:val="Akapitzlist"/>
        <w:rPr>
          <w:rFonts w:cs="Arial"/>
          <w:szCs w:val="16"/>
        </w:rPr>
      </w:pPr>
    </w:p>
    <w:p w14:paraId="22B6B935" w14:textId="77777777" w:rsidR="00BA1BB1" w:rsidRPr="007C0B29" w:rsidRDefault="00BA1BB1" w:rsidP="00BA1BB1">
      <w:pPr>
        <w:ind w:left="720" w:firstLine="0"/>
        <w:jc w:val="both"/>
        <w:rPr>
          <w:rFonts w:cs="Arial"/>
          <w:szCs w:val="16"/>
        </w:rPr>
      </w:pPr>
    </w:p>
    <w:p w14:paraId="3B5681E9" w14:textId="1C86A18B" w:rsidR="001F5323" w:rsidRPr="007C0B29" w:rsidRDefault="001F5323" w:rsidP="00F62C09">
      <w:pPr>
        <w:numPr>
          <w:ilvl w:val="0"/>
          <w:numId w:val="42"/>
        </w:numPr>
        <w:jc w:val="both"/>
        <w:rPr>
          <w:rFonts w:cs="Arial"/>
          <w:szCs w:val="16"/>
        </w:rPr>
      </w:pPr>
      <w:r w:rsidRPr="007C0B29">
        <w:rPr>
          <w:rFonts w:cs="Arial"/>
          <w:b/>
          <w:bCs/>
          <w:szCs w:val="16"/>
        </w:rPr>
        <w:t>Dział IT</w:t>
      </w:r>
      <w:r w:rsidR="00606D10" w:rsidRPr="007C0B29">
        <w:rPr>
          <w:rFonts w:cs="Arial"/>
          <w:b/>
          <w:bCs/>
          <w:szCs w:val="16"/>
        </w:rPr>
        <w:t>:</w:t>
      </w:r>
      <w:r w:rsidR="00606D10" w:rsidRPr="007C0B29">
        <w:rPr>
          <w:rFonts w:cs="Arial"/>
          <w:szCs w:val="16"/>
        </w:rPr>
        <w:t xml:space="preserve"> jednostka odpowiedzialna za rozwój aplikacji wg. wymagań oraz jej utrzymanie. </w:t>
      </w:r>
      <w:r w:rsidR="00E801AA" w:rsidRPr="007C0B29">
        <w:rPr>
          <w:rFonts w:cs="Arial"/>
          <w:szCs w:val="16"/>
        </w:rPr>
        <w:t>Aktywnie uczestniczy także w planowaniu rozwoju aplikacji, szczególnie w kontekście oceny wykonalności i kosztu (finansowego i czasowego) realizacji określonych wymagań.</w:t>
      </w:r>
    </w:p>
    <w:p w14:paraId="3BB32DD7" w14:textId="77777777" w:rsidR="00BA1BB1" w:rsidRPr="007C0B29" w:rsidRDefault="00BA1BB1" w:rsidP="00BA1BB1">
      <w:pPr>
        <w:ind w:left="720" w:firstLine="0"/>
        <w:jc w:val="both"/>
        <w:rPr>
          <w:rFonts w:cs="Arial"/>
          <w:szCs w:val="16"/>
        </w:rPr>
      </w:pPr>
    </w:p>
    <w:p w14:paraId="7DB16ED0" w14:textId="796A148D" w:rsidR="001F5323" w:rsidRPr="007C0B29" w:rsidRDefault="001F5323" w:rsidP="00F62C09">
      <w:pPr>
        <w:numPr>
          <w:ilvl w:val="0"/>
          <w:numId w:val="42"/>
        </w:numPr>
        <w:jc w:val="both"/>
        <w:rPr>
          <w:rFonts w:cs="Arial"/>
          <w:b/>
          <w:bCs/>
          <w:szCs w:val="16"/>
        </w:rPr>
      </w:pPr>
      <w:r w:rsidRPr="007C0B29">
        <w:rPr>
          <w:rFonts w:cs="Arial"/>
          <w:b/>
          <w:bCs/>
          <w:szCs w:val="16"/>
        </w:rPr>
        <w:t>Helpdesk</w:t>
      </w:r>
      <w:r w:rsidR="00C76920" w:rsidRPr="007C0B29">
        <w:rPr>
          <w:rFonts w:cs="Arial"/>
          <w:b/>
          <w:bCs/>
          <w:szCs w:val="16"/>
        </w:rPr>
        <w:t xml:space="preserve">: </w:t>
      </w:r>
      <w:r w:rsidR="00C76920" w:rsidRPr="007C0B29">
        <w:rPr>
          <w:rFonts w:cs="Arial"/>
          <w:szCs w:val="16"/>
        </w:rPr>
        <w:t>pierwsza linia kontaktu z Użytkownikami końcowymi, Autorami oraz Partnerami. Do efektywnego działania potrzebuje aktualnej wiedzy nt. funkcjonalności aplikacji oraz rozwiązywania możliwych problemów nie wynikających z samej aplikacji.</w:t>
      </w:r>
    </w:p>
    <w:p w14:paraId="66DAEDA0" w14:textId="346EC53F" w:rsidR="00BA1BB1" w:rsidRPr="007C0B29" w:rsidDel="002265C9" w:rsidRDefault="00BA1BB1" w:rsidP="00BA1BB1">
      <w:pPr>
        <w:ind w:firstLine="0"/>
        <w:jc w:val="both"/>
        <w:rPr>
          <w:del w:id="68" w:author="Jakub Kolad" w:date="2025-04-11T22:19:00Z"/>
          <w:rFonts w:cs="Arial"/>
          <w:b/>
          <w:bCs/>
          <w:szCs w:val="16"/>
        </w:rPr>
      </w:pPr>
    </w:p>
    <w:p w14:paraId="21980F79" w14:textId="131B75F0" w:rsidR="001F5323" w:rsidRPr="007C0B29" w:rsidDel="002265C9" w:rsidRDefault="001F5323" w:rsidP="00F62C09">
      <w:pPr>
        <w:numPr>
          <w:ilvl w:val="0"/>
          <w:numId w:val="42"/>
        </w:numPr>
        <w:jc w:val="both"/>
        <w:rPr>
          <w:del w:id="69" w:author="Jakub Kolad" w:date="2025-04-11T22:19:00Z"/>
          <w:rFonts w:cs="Arial"/>
          <w:szCs w:val="16"/>
        </w:rPr>
      </w:pPr>
      <w:del w:id="70" w:author="Jakub Kolad" w:date="2025-04-11T22:19:00Z">
        <w:r w:rsidRPr="007C0B29" w:rsidDel="002265C9">
          <w:rPr>
            <w:rFonts w:cs="Arial"/>
            <w:b/>
            <w:bCs/>
            <w:szCs w:val="16"/>
          </w:rPr>
          <w:delText>Dział Marketingu</w:delText>
        </w:r>
        <w:r w:rsidR="00355629" w:rsidRPr="007C0B29" w:rsidDel="002265C9">
          <w:rPr>
            <w:rFonts w:cs="Arial"/>
            <w:b/>
            <w:bCs/>
            <w:szCs w:val="16"/>
          </w:rPr>
          <w:delText>:</w:delText>
        </w:r>
        <w:r w:rsidR="00355629" w:rsidRPr="007C0B29" w:rsidDel="002265C9">
          <w:rPr>
            <w:rFonts w:cs="Arial"/>
            <w:szCs w:val="16"/>
          </w:rPr>
          <w:delText xml:space="preserve"> jednostka odpowiedzialna za budowanie marki i rozpoznawalności. </w:delText>
        </w:r>
        <w:r w:rsidR="00B119D4" w:rsidRPr="007C0B29" w:rsidDel="002265C9">
          <w:rPr>
            <w:rFonts w:cs="Arial"/>
            <w:szCs w:val="16"/>
          </w:rPr>
          <w:delText>Jest angażowana na etapie przygotowania komunikacji do Użytkowników końcowych oraz do współprac z Partnerami.</w:delText>
        </w:r>
      </w:del>
    </w:p>
    <w:p w14:paraId="6674FB7E" w14:textId="77777777" w:rsidR="001F5323" w:rsidRPr="007C0B29" w:rsidRDefault="001F5323" w:rsidP="001F5323">
      <w:pPr>
        <w:jc w:val="both"/>
        <w:rPr>
          <w:rFonts w:cs="Arial"/>
          <w:sz w:val="20"/>
          <w:szCs w:val="16"/>
        </w:rPr>
      </w:pPr>
    </w:p>
    <w:p w14:paraId="4AAFF5AB" w14:textId="736C4B3F" w:rsidR="00F62C09" w:rsidRPr="007C0B29" w:rsidRDefault="00F62C09" w:rsidP="00F62C09">
      <w:pPr>
        <w:ind w:firstLine="0"/>
        <w:jc w:val="both"/>
        <w:rPr>
          <w:rFonts w:cs="Arial"/>
          <w:sz w:val="20"/>
          <w:szCs w:val="16"/>
        </w:rPr>
      </w:pPr>
      <w:r w:rsidRPr="007C0B29">
        <w:rPr>
          <w:rFonts w:cs="Arial"/>
          <w:sz w:val="20"/>
          <w:szCs w:val="16"/>
        </w:rPr>
        <w:t>Klienci zewnętrzni:</w:t>
      </w:r>
    </w:p>
    <w:p w14:paraId="31E0309F" w14:textId="77777777" w:rsidR="001F5323" w:rsidRPr="007C0B29" w:rsidRDefault="001F5323" w:rsidP="00F62C09">
      <w:pPr>
        <w:ind w:firstLine="0"/>
        <w:jc w:val="both"/>
        <w:rPr>
          <w:rFonts w:cs="Arial"/>
          <w:b/>
          <w:bCs/>
          <w:szCs w:val="16"/>
        </w:rPr>
      </w:pPr>
    </w:p>
    <w:p w14:paraId="649A9A20" w14:textId="11E389EA" w:rsidR="001F5323" w:rsidRPr="007C0B29" w:rsidRDefault="001F5323" w:rsidP="001F5323">
      <w:pPr>
        <w:numPr>
          <w:ilvl w:val="0"/>
          <w:numId w:val="43"/>
        </w:numPr>
        <w:jc w:val="both"/>
        <w:rPr>
          <w:rFonts w:cs="Arial"/>
          <w:szCs w:val="16"/>
        </w:rPr>
      </w:pPr>
      <w:r w:rsidRPr="007C0B29">
        <w:rPr>
          <w:rFonts w:cs="Arial"/>
          <w:b/>
          <w:bCs/>
          <w:szCs w:val="16"/>
        </w:rPr>
        <w:t>Działy Prawne klientów</w:t>
      </w:r>
      <w:r w:rsidR="007F1DEB" w:rsidRPr="007C0B29">
        <w:rPr>
          <w:rFonts w:cs="Arial"/>
          <w:b/>
          <w:bCs/>
          <w:szCs w:val="16"/>
        </w:rPr>
        <w:t>:</w:t>
      </w:r>
      <w:r w:rsidR="007F1DEB" w:rsidRPr="007C0B29">
        <w:rPr>
          <w:rFonts w:cs="Arial"/>
          <w:szCs w:val="16"/>
        </w:rPr>
        <w:t xml:space="preserve"> uczestniczą w procesie określania warunków współpracy z Partnerami, kwestiami praw autorskich itd.</w:t>
      </w:r>
    </w:p>
    <w:p w14:paraId="14BE350C" w14:textId="77777777" w:rsidR="006C5D14" w:rsidRPr="007C0B29" w:rsidRDefault="006C5D14" w:rsidP="006C5D14">
      <w:pPr>
        <w:ind w:left="720" w:firstLine="0"/>
        <w:jc w:val="both"/>
        <w:rPr>
          <w:rFonts w:cs="Arial"/>
          <w:szCs w:val="16"/>
        </w:rPr>
      </w:pPr>
    </w:p>
    <w:p w14:paraId="6F9E4503" w14:textId="683FC0FC" w:rsidR="001F5323" w:rsidRPr="007C0B29" w:rsidRDefault="001F5323" w:rsidP="001F5323">
      <w:pPr>
        <w:numPr>
          <w:ilvl w:val="0"/>
          <w:numId w:val="43"/>
        </w:numPr>
        <w:jc w:val="both"/>
        <w:rPr>
          <w:rFonts w:cs="Arial"/>
          <w:szCs w:val="16"/>
        </w:rPr>
      </w:pPr>
      <w:r w:rsidRPr="007C0B29">
        <w:rPr>
          <w:rFonts w:cs="Arial"/>
          <w:b/>
          <w:bCs/>
          <w:szCs w:val="16"/>
        </w:rPr>
        <w:t>Autorzy treści</w:t>
      </w:r>
      <w:r w:rsidR="007F1DEB" w:rsidRPr="007C0B29">
        <w:rPr>
          <w:rFonts w:cs="Arial"/>
          <w:b/>
          <w:bCs/>
          <w:szCs w:val="16"/>
        </w:rPr>
        <w:t>:</w:t>
      </w:r>
      <w:r w:rsidR="007F1DEB" w:rsidRPr="007C0B29">
        <w:rPr>
          <w:rFonts w:cs="Arial"/>
          <w:szCs w:val="16"/>
        </w:rPr>
        <w:t xml:space="preserve"> </w:t>
      </w:r>
      <w:r w:rsidR="00EC158E" w:rsidRPr="007C0B29">
        <w:rPr>
          <w:rFonts w:cs="Arial"/>
          <w:szCs w:val="16"/>
        </w:rPr>
        <w:t>osoby z wiedzą dziedzinową tworzące treści na platformę.</w:t>
      </w:r>
      <w:r w:rsidR="006373AC" w:rsidRPr="007C0B29">
        <w:rPr>
          <w:rFonts w:cs="Arial"/>
          <w:szCs w:val="16"/>
        </w:rPr>
        <w:t xml:space="preserve"> Kooperują z klientami wewnętrznymi Helpdeskiem i Działem Sprzedaży.</w:t>
      </w:r>
    </w:p>
    <w:p w14:paraId="58A3D953" w14:textId="77777777" w:rsidR="006C5D14" w:rsidRPr="007C0B29" w:rsidRDefault="006C5D14" w:rsidP="006C5D14">
      <w:pPr>
        <w:ind w:firstLine="0"/>
        <w:jc w:val="both"/>
        <w:rPr>
          <w:rFonts w:cs="Arial"/>
          <w:szCs w:val="16"/>
        </w:rPr>
      </w:pPr>
    </w:p>
    <w:p w14:paraId="603A9E5D" w14:textId="0FDC951F" w:rsidR="001F5323" w:rsidRPr="007C0B29" w:rsidRDefault="001F5323" w:rsidP="001F5323">
      <w:pPr>
        <w:numPr>
          <w:ilvl w:val="0"/>
          <w:numId w:val="43"/>
        </w:numPr>
        <w:jc w:val="both"/>
        <w:rPr>
          <w:rFonts w:cs="Arial"/>
          <w:szCs w:val="16"/>
        </w:rPr>
      </w:pPr>
      <w:r w:rsidRPr="007C0B29">
        <w:rPr>
          <w:rFonts w:cs="Arial"/>
          <w:b/>
          <w:bCs/>
          <w:szCs w:val="16"/>
        </w:rPr>
        <w:t>Użytkownicy końcowi</w:t>
      </w:r>
      <w:r w:rsidR="006373AC" w:rsidRPr="007C0B29">
        <w:rPr>
          <w:rFonts w:cs="Arial"/>
          <w:szCs w:val="16"/>
        </w:rPr>
        <w:t>: uczniowie i studenci korzystający z materiałów udostępnionych w aplikacji.</w:t>
      </w:r>
    </w:p>
    <w:p w14:paraId="705E7630" w14:textId="77777777" w:rsidR="006C5D14" w:rsidRPr="007C0B29" w:rsidRDefault="006C5D14" w:rsidP="006C5D14">
      <w:pPr>
        <w:ind w:firstLine="0"/>
        <w:jc w:val="both"/>
        <w:rPr>
          <w:rFonts w:cs="Arial"/>
          <w:szCs w:val="16"/>
        </w:rPr>
      </w:pPr>
    </w:p>
    <w:p w14:paraId="414BF608" w14:textId="6872E09B" w:rsidR="001F5323" w:rsidRPr="007C0B29" w:rsidRDefault="001F5323" w:rsidP="001F5323">
      <w:pPr>
        <w:numPr>
          <w:ilvl w:val="0"/>
          <w:numId w:val="43"/>
        </w:numPr>
        <w:jc w:val="both"/>
        <w:rPr>
          <w:rFonts w:cs="Arial"/>
          <w:b/>
          <w:bCs/>
          <w:szCs w:val="16"/>
        </w:rPr>
      </w:pPr>
      <w:r w:rsidRPr="007C0B29">
        <w:rPr>
          <w:rFonts w:cs="Arial"/>
          <w:b/>
          <w:bCs/>
          <w:szCs w:val="16"/>
        </w:rPr>
        <w:t>Dostawcy usług hostingowych</w:t>
      </w:r>
      <w:r w:rsidR="006373AC" w:rsidRPr="007C0B29">
        <w:rPr>
          <w:rFonts w:cs="Arial"/>
          <w:b/>
          <w:bCs/>
          <w:szCs w:val="16"/>
        </w:rPr>
        <w:t xml:space="preserve">: </w:t>
      </w:r>
      <w:r w:rsidR="006373AC" w:rsidRPr="007C0B29">
        <w:rPr>
          <w:rFonts w:cs="Arial"/>
          <w:szCs w:val="16"/>
        </w:rPr>
        <w:t>dostarczają infrastrukturę sieciową, poprzez którą aplikacja udostępniana jest Użytkownikom końcowym.</w:t>
      </w:r>
    </w:p>
    <w:p w14:paraId="10B1B90A" w14:textId="77777777" w:rsidR="006C5D14" w:rsidRPr="007C0B29" w:rsidRDefault="006C5D14" w:rsidP="006C5D14">
      <w:pPr>
        <w:ind w:firstLine="0"/>
        <w:jc w:val="both"/>
        <w:rPr>
          <w:rFonts w:cs="Arial"/>
          <w:b/>
          <w:bCs/>
          <w:szCs w:val="16"/>
        </w:rPr>
      </w:pPr>
    </w:p>
    <w:p w14:paraId="6C9274A2" w14:textId="6AA5893E" w:rsidR="001F5323" w:rsidRPr="007C0B29" w:rsidRDefault="001F5323" w:rsidP="001F5323">
      <w:pPr>
        <w:numPr>
          <w:ilvl w:val="0"/>
          <w:numId w:val="43"/>
        </w:numPr>
        <w:jc w:val="both"/>
        <w:rPr>
          <w:rFonts w:cs="Arial"/>
          <w:b/>
          <w:bCs/>
          <w:szCs w:val="16"/>
        </w:rPr>
      </w:pPr>
      <w:r w:rsidRPr="007C0B29">
        <w:rPr>
          <w:rFonts w:cs="Arial"/>
          <w:b/>
          <w:bCs/>
          <w:szCs w:val="16"/>
        </w:rPr>
        <w:t>Dostawcy usług płatności elektronicznych</w:t>
      </w:r>
      <w:r w:rsidR="00701B13" w:rsidRPr="007C0B29">
        <w:rPr>
          <w:rFonts w:cs="Arial"/>
          <w:b/>
          <w:bCs/>
          <w:szCs w:val="16"/>
        </w:rPr>
        <w:t xml:space="preserve">: </w:t>
      </w:r>
      <w:r w:rsidR="00701B13" w:rsidRPr="007C0B29">
        <w:rPr>
          <w:rFonts w:cs="Arial"/>
          <w:szCs w:val="16"/>
        </w:rPr>
        <w:t xml:space="preserve">udostępniają funkcjonalności umożliwiające </w:t>
      </w:r>
      <w:r w:rsidR="001A3516" w:rsidRPr="007C0B29">
        <w:rPr>
          <w:rFonts w:cs="Arial"/>
          <w:szCs w:val="16"/>
        </w:rPr>
        <w:t>dokonanie płatności za uzyskanie dostępu do materiałów dostępnych w aplikacji.</w:t>
      </w:r>
    </w:p>
    <w:p w14:paraId="28639636" w14:textId="77777777" w:rsidR="006C5D14" w:rsidRPr="007C0B29" w:rsidRDefault="006C5D14" w:rsidP="006C5D14">
      <w:pPr>
        <w:ind w:firstLine="0"/>
        <w:jc w:val="both"/>
        <w:rPr>
          <w:rFonts w:cs="Arial"/>
          <w:b/>
          <w:bCs/>
          <w:szCs w:val="16"/>
        </w:rPr>
      </w:pPr>
    </w:p>
    <w:p w14:paraId="3C9E88F3" w14:textId="5748374D" w:rsidR="001F5323" w:rsidRPr="007C0B29" w:rsidRDefault="001F5323" w:rsidP="001F5323">
      <w:pPr>
        <w:numPr>
          <w:ilvl w:val="0"/>
          <w:numId w:val="43"/>
        </w:numPr>
        <w:jc w:val="both"/>
        <w:rPr>
          <w:rFonts w:cs="Arial"/>
          <w:szCs w:val="16"/>
        </w:rPr>
      </w:pPr>
      <w:r w:rsidRPr="007C0B29">
        <w:rPr>
          <w:rFonts w:cs="Arial"/>
          <w:b/>
          <w:bCs/>
          <w:szCs w:val="16"/>
        </w:rPr>
        <w:t>Działy Marketingu klientów</w:t>
      </w:r>
      <w:r w:rsidR="006373AC" w:rsidRPr="007C0B29">
        <w:rPr>
          <w:rFonts w:cs="Arial"/>
          <w:szCs w:val="16"/>
        </w:rPr>
        <w:t>: uczestniczą w ramach procesu współpracy z Partnerami.</w:t>
      </w:r>
    </w:p>
    <w:p w14:paraId="0596579D" w14:textId="74A4D2EE" w:rsidR="001F5323" w:rsidRPr="007C0B29" w:rsidRDefault="001F5323" w:rsidP="006C5D14">
      <w:pPr>
        <w:jc w:val="both"/>
        <w:rPr>
          <w:rFonts w:cs="Arial"/>
          <w:b/>
          <w:bCs/>
          <w:sz w:val="20"/>
          <w:szCs w:val="16"/>
        </w:rPr>
      </w:pPr>
    </w:p>
    <w:p w14:paraId="57FA1878" w14:textId="77777777" w:rsidR="003D646E" w:rsidRPr="007C0B29" w:rsidRDefault="003D646E" w:rsidP="00365051">
      <w:pPr>
        <w:pStyle w:val="Nagwek2"/>
        <w:rPr>
          <w:rFonts w:cs="Arial"/>
        </w:rPr>
      </w:pPr>
      <w:r w:rsidRPr="007C0B29">
        <w:rPr>
          <w:rFonts w:cs="Arial"/>
        </w:rPr>
        <w:t>Charakterystyka użytkowników</w:t>
      </w:r>
    </w:p>
    <w:p w14:paraId="3089869E" w14:textId="77777777" w:rsidR="003D646E" w:rsidRPr="007C0B29" w:rsidRDefault="003D646E" w:rsidP="008A30F7">
      <w:pPr>
        <w:pStyle w:val="podpowiedzi"/>
        <w:rPr>
          <w:rFonts w:cs="Arial"/>
        </w:rPr>
      </w:pPr>
      <w:r w:rsidRPr="007C0B29">
        <w:rPr>
          <w:rFonts w:cs="Arial"/>
        </w:rPr>
        <w:t xml:space="preserve">{Użytkownicy, ich kategorie, uprawnienia dostępu do </w:t>
      </w:r>
      <w:r w:rsidR="00365051" w:rsidRPr="007C0B29">
        <w:rPr>
          <w:rFonts w:cs="Arial"/>
        </w:rPr>
        <w:t xml:space="preserve">funkcji i </w:t>
      </w:r>
      <w:r w:rsidRPr="007C0B29">
        <w:rPr>
          <w:rFonts w:cs="Arial"/>
        </w:rPr>
        <w:t>danych w poszczególnych trybach pracy systemu; zakładana liczebność użytkowników poszczególnych kategorii}</w:t>
      </w:r>
    </w:p>
    <w:p w14:paraId="7558BC4A" w14:textId="77777777" w:rsidR="00F62C09" w:rsidRPr="007C0B29" w:rsidRDefault="00F62C09" w:rsidP="00F62C09">
      <w:pPr>
        <w:rPr>
          <w:rFonts w:cs="Arial"/>
        </w:rPr>
      </w:pPr>
    </w:p>
    <w:p w14:paraId="04AC81E6" w14:textId="77777777" w:rsidR="00F62C09" w:rsidRPr="007C0B29" w:rsidRDefault="00F62C09" w:rsidP="00F62C09">
      <w:pPr>
        <w:ind w:firstLine="0"/>
        <w:rPr>
          <w:rFonts w:cs="Arial"/>
          <w:sz w:val="20"/>
        </w:rPr>
      </w:pPr>
      <w:r w:rsidRPr="007C0B29">
        <w:rPr>
          <w:rFonts w:cs="Arial"/>
          <w:sz w:val="20"/>
        </w:rPr>
        <w:t>Kategorie użytkowników i ich uprawnienia:</w:t>
      </w:r>
    </w:p>
    <w:p w14:paraId="690005B5" w14:textId="77777777" w:rsidR="00F62C09" w:rsidRPr="007C0B29" w:rsidRDefault="00F62C09" w:rsidP="00F62C09">
      <w:pPr>
        <w:ind w:firstLine="0"/>
        <w:rPr>
          <w:rFonts w:cs="Arial"/>
          <w:sz w:val="20"/>
        </w:rPr>
      </w:pPr>
    </w:p>
    <w:p w14:paraId="5885ADCE" w14:textId="27199E48" w:rsidR="00F62C09" w:rsidRPr="007C0B29" w:rsidRDefault="00F62C09" w:rsidP="00F62C09">
      <w:pPr>
        <w:numPr>
          <w:ilvl w:val="0"/>
          <w:numId w:val="41"/>
        </w:numPr>
        <w:suppressAutoHyphens/>
        <w:jc w:val="both"/>
        <w:rPr>
          <w:rFonts w:cs="Arial"/>
          <w:sz w:val="20"/>
        </w:rPr>
      </w:pPr>
      <w:r w:rsidRPr="007C0B29">
        <w:rPr>
          <w:rFonts w:cs="Arial"/>
          <w:sz w:val="20"/>
        </w:rPr>
        <w:t>Administratorzy IT:</w:t>
      </w:r>
    </w:p>
    <w:p w14:paraId="72B8B913" w14:textId="72C23E55" w:rsidR="00F62C09" w:rsidRPr="007C0B29" w:rsidRDefault="00F62C09" w:rsidP="00F62C09">
      <w:pPr>
        <w:numPr>
          <w:ilvl w:val="0"/>
          <w:numId w:val="41"/>
        </w:numPr>
        <w:suppressAutoHyphens/>
        <w:jc w:val="both"/>
        <w:rPr>
          <w:rFonts w:cs="Arial"/>
          <w:sz w:val="20"/>
        </w:rPr>
      </w:pPr>
      <w:r w:rsidRPr="007C0B29">
        <w:rPr>
          <w:rFonts w:cs="Arial"/>
          <w:sz w:val="20"/>
        </w:rPr>
        <w:t>Użytkownicy – administratorzy:</w:t>
      </w:r>
    </w:p>
    <w:p w14:paraId="40E7D096" w14:textId="38C77FFC" w:rsidR="00F62C09" w:rsidRPr="007C0B29" w:rsidRDefault="00F62C09" w:rsidP="00F62C09">
      <w:pPr>
        <w:numPr>
          <w:ilvl w:val="0"/>
          <w:numId w:val="41"/>
        </w:numPr>
        <w:suppressAutoHyphens/>
        <w:jc w:val="both"/>
        <w:rPr>
          <w:rFonts w:cs="Arial"/>
          <w:sz w:val="20"/>
        </w:rPr>
      </w:pPr>
      <w:r w:rsidRPr="007C0B29">
        <w:rPr>
          <w:rFonts w:cs="Arial"/>
          <w:sz w:val="20"/>
        </w:rPr>
        <w:t xml:space="preserve">Autorzy: tworzenie, edycja i usuwanie swoich kursów. Odpowiadanie na pytania zadanie przez uczestników. </w:t>
      </w:r>
    </w:p>
    <w:p w14:paraId="1839F08C" w14:textId="77777777" w:rsidR="00F62C09" w:rsidRPr="007C0B29" w:rsidRDefault="00F62C09" w:rsidP="00F62C09">
      <w:pPr>
        <w:numPr>
          <w:ilvl w:val="0"/>
          <w:numId w:val="41"/>
        </w:numPr>
        <w:suppressAutoHyphens/>
        <w:jc w:val="both"/>
        <w:rPr>
          <w:rFonts w:cs="Arial"/>
          <w:sz w:val="20"/>
        </w:rPr>
      </w:pPr>
      <w:r w:rsidRPr="007C0B29">
        <w:rPr>
          <w:rFonts w:cs="Arial"/>
          <w:sz w:val="20"/>
        </w:rPr>
        <w:t>Uczestnicy: zakup możliwość korzystania z dostępu do wykupionych kursów. Otrzymanie certyfikatu ukończenia.</w:t>
      </w:r>
    </w:p>
    <w:p w14:paraId="01CDED7A" w14:textId="77777777" w:rsidR="00F62C09" w:rsidRPr="007C0B29" w:rsidRDefault="00F62C09" w:rsidP="00F62C09">
      <w:pPr>
        <w:numPr>
          <w:ilvl w:val="0"/>
          <w:numId w:val="41"/>
        </w:numPr>
        <w:suppressAutoHyphens/>
        <w:jc w:val="both"/>
        <w:rPr>
          <w:rFonts w:cs="Arial"/>
          <w:sz w:val="20"/>
        </w:rPr>
      </w:pPr>
      <w:r w:rsidRPr="007C0B29">
        <w:rPr>
          <w:rFonts w:cs="Arial"/>
          <w:sz w:val="20"/>
        </w:rPr>
        <w:t>Goście: ograniczony dostęp do bezpłatnych treści, nie jest wymagana rejestracja konta.</w:t>
      </w:r>
    </w:p>
    <w:p w14:paraId="541C00CA" w14:textId="77777777" w:rsidR="00F62C09" w:rsidRPr="007C0B29" w:rsidRDefault="00F62C09" w:rsidP="00F62C09">
      <w:pPr>
        <w:rPr>
          <w:rFonts w:cs="Arial"/>
          <w:sz w:val="20"/>
        </w:rPr>
      </w:pPr>
    </w:p>
    <w:p w14:paraId="6C061EF4" w14:textId="77777777" w:rsidR="00F62C09" w:rsidRPr="007C0B29" w:rsidRDefault="00F62C09" w:rsidP="00F62C09">
      <w:pPr>
        <w:rPr>
          <w:rFonts w:cs="Arial"/>
        </w:rPr>
      </w:pPr>
    </w:p>
    <w:p w14:paraId="26FE18C4" w14:textId="77777777" w:rsidR="00606BDC" w:rsidRPr="007C0B29" w:rsidRDefault="00606BDC" w:rsidP="00EA456B">
      <w:pPr>
        <w:pStyle w:val="Nagwek1"/>
        <w:rPr>
          <w:rFonts w:cs="Arial"/>
        </w:rPr>
      </w:pPr>
      <w:r w:rsidRPr="007C0B29">
        <w:rPr>
          <w:rFonts w:cs="Arial"/>
        </w:rPr>
        <w:t>Wymagania</w:t>
      </w:r>
    </w:p>
    <w:p w14:paraId="7D08E7F9" w14:textId="10D9A9C6" w:rsidR="00606BDC" w:rsidRPr="007C0B29" w:rsidRDefault="00606BDC" w:rsidP="008A30F7">
      <w:pPr>
        <w:pStyle w:val="podpowiedzi"/>
        <w:rPr>
          <w:rFonts w:cs="Arial"/>
        </w:rPr>
      </w:pPr>
      <w:r w:rsidRPr="007C0B29">
        <w:rPr>
          <w:rFonts w:cs="Arial"/>
        </w:rPr>
        <w:t xml:space="preserve">{Wymaganie jest to potrzeba klienta lub ograniczenie narzucone przez innego </w:t>
      </w:r>
      <w:r w:rsidR="008A7A55" w:rsidRPr="007C0B29">
        <w:rPr>
          <w:rFonts w:cs="Arial"/>
        </w:rPr>
        <w:t>interesariusza</w:t>
      </w:r>
      <w:r w:rsidRPr="007C0B29">
        <w:rPr>
          <w:rFonts w:cs="Arial"/>
        </w:rPr>
        <w:t xml:space="preserve">, wyrażone jako cecha projektowanego rozwiązania. Wymagania dzielimy na </w:t>
      </w:r>
      <w:r w:rsidR="00351C9C" w:rsidRPr="007C0B29">
        <w:rPr>
          <w:rFonts w:cs="Arial"/>
        </w:rPr>
        <w:t xml:space="preserve">ogólne (zarówno </w:t>
      </w:r>
      <w:r w:rsidR="00E02047" w:rsidRPr="007C0B29">
        <w:rPr>
          <w:rFonts w:cs="Arial"/>
        </w:rPr>
        <w:t>biznesowe</w:t>
      </w:r>
      <w:r w:rsidR="00351C9C" w:rsidRPr="007C0B29">
        <w:rPr>
          <w:rFonts w:cs="Arial"/>
        </w:rPr>
        <w:t xml:space="preserve"> jak i dziedzinowe)</w:t>
      </w:r>
      <w:r w:rsidR="00E02047" w:rsidRPr="007C0B29">
        <w:rPr>
          <w:rFonts w:cs="Arial"/>
        </w:rPr>
        <w:t xml:space="preserve">; </w:t>
      </w:r>
      <w:r w:rsidR="000040C8" w:rsidRPr="007C0B29">
        <w:rPr>
          <w:rFonts w:cs="Arial"/>
        </w:rPr>
        <w:t xml:space="preserve">funkcjonalne, </w:t>
      </w:r>
      <w:r w:rsidR="00AC04D3" w:rsidRPr="007C0B29">
        <w:rPr>
          <w:rFonts w:cs="Arial"/>
        </w:rPr>
        <w:t>poza</w:t>
      </w:r>
      <w:r w:rsidR="000040C8" w:rsidRPr="007C0B29">
        <w:rPr>
          <w:rFonts w:cs="Arial"/>
        </w:rPr>
        <w:t xml:space="preserve">funkcjonalne; </w:t>
      </w:r>
      <w:r w:rsidRPr="007C0B29">
        <w:rPr>
          <w:rFonts w:cs="Arial"/>
        </w:rPr>
        <w:t xml:space="preserve">na środowisko docelowe oraz dotyczące procesu wytwarzania - odpowiednio w punktach </w:t>
      </w:r>
      <w:r w:rsidR="00DB41CB" w:rsidRPr="007C0B29">
        <w:rPr>
          <w:rFonts w:cs="Arial"/>
        </w:rPr>
        <w:t>poniżej.</w:t>
      </w:r>
      <w:r w:rsidRPr="007C0B29">
        <w:rPr>
          <w:rFonts w:cs="Arial"/>
        </w:rPr>
        <w:t>}</w:t>
      </w:r>
    </w:p>
    <w:p w14:paraId="59B83451" w14:textId="77777777" w:rsidR="00606BDC" w:rsidRPr="007C0B29" w:rsidRDefault="00DB41CB" w:rsidP="00365051">
      <w:pPr>
        <w:pStyle w:val="Nagwek2"/>
        <w:rPr>
          <w:rFonts w:cs="Arial"/>
        </w:rPr>
      </w:pPr>
      <w:r w:rsidRPr="007C0B29">
        <w:rPr>
          <w:rFonts w:cs="Arial"/>
        </w:rPr>
        <w:t>Wymagania ogólne</w:t>
      </w:r>
      <w:r w:rsidR="00351C9C" w:rsidRPr="007C0B29">
        <w:rPr>
          <w:rFonts w:cs="Arial"/>
        </w:rPr>
        <w:t xml:space="preserve"> i dziedzinowe</w:t>
      </w:r>
    </w:p>
    <w:p w14:paraId="0ABBE0D2" w14:textId="77777777" w:rsidR="00DB41CB" w:rsidRPr="007C0B29" w:rsidRDefault="00DB41CB" w:rsidP="008A30F7">
      <w:pPr>
        <w:pStyle w:val="podpowiedzi"/>
        <w:rPr>
          <w:rFonts w:cs="Arial"/>
        </w:rPr>
      </w:pPr>
      <w:r w:rsidRPr="007C0B29">
        <w:rPr>
          <w:rFonts w:cs="Arial"/>
        </w:rPr>
        <w:t>{</w:t>
      </w:r>
      <w:r w:rsidR="00351C9C" w:rsidRPr="007C0B29">
        <w:rPr>
          <w:rFonts w:cs="Arial"/>
        </w:rPr>
        <w:t xml:space="preserve">Doprecyzoiwanie cełów projektu / przedsięwzięcia zdefiniowanych na etapie zlecenia projektu / założeń wstępnych (KP, DZW). Wymagania ogólne / biznesowe </w:t>
      </w:r>
      <w:r w:rsidR="000040C8" w:rsidRPr="007C0B29">
        <w:rPr>
          <w:rFonts w:cs="Arial"/>
        </w:rPr>
        <w:t xml:space="preserve">/ dziedzinowe  pokazują </w:t>
      </w:r>
      <w:r w:rsidR="00351C9C" w:rsidRPr="007C0B29">
        <w:rPr>
          <w:rFonts w:cs="Arial"/>
        </w:rPr>
        <w:t>system w kontekście</w:t>
      </w:r>
      <w:r w:rsidR="000040C8" w:rsidRPr="007C0B29">
        <w:rPr>
          <w:rFonts w:cs="Arial"/>
        </w:rPr>
        <w:t xml:space="preserve"> i c</w:t>
      </w:r>
      <w:r w:rsidR="00351C9C" w:rsidRPr="007C0B29">
        <w:rPr>
          <w:rFonts w:cs="Arial"/>
        </w:rPr>
        <w:t xml:space="preserve">harakteryzują dziedzinę, w której </w:t>
      </w:r>
      <w:r w:rsidR="00365051" w:rsidRPr="007C0B29">
        <w:rPr>
          <w:rFonts w:cs="Arial"/>
        </w:rPr>
        <w:t>będzie eksploatowany system</w:t>
      </w:r>
      <w:r w:rsidR="009B52AE" w:rsidRPr="007C0B29">
        <w:rPr>
          <w:rFonts w:cs="Arial"/>
        </w:rPr>
        <w:t xml:space="preserve">, </w:t>
      </w:r>
      <w:r w:rsidR="00351C9C" w:rsidRPr="007C0B29">
        <w:rPr>
          <w:rFonts w:cs="Arial"/>
        </w:rPr>
        <w:t xml:space="preserve">np. edukacja, finanse itp </w:t>
      </w:r>
      <w:r w:rsidR="000040C8" w:rsidRPr="007C0B29">
        <w:rPr>
          <w:rFonts w:cs="Arial"/>
        </w:rPr>
        <w:t>(</w:t>
      </w:r>
      <w:r w:rsidR="00351C9C" w:rsidRPr="007C0B29">
        <w:rPr>
          <w:rFonts w:cs="Arial"/>
        </w:rPr>
        <w:t>mogą wymagać uwzględnienie specyficznych przepisów</w:t>
      </w:r>
      <w:r w:rsidR="000040C8" w:rsidRPr="007C0B29">
        <w:rPr>
          <w:rFonts w:cs="Arial"/>
        </w:rPr>
        <w:t xml:space="preserve"> </w:t>
      </w:r>
      <w:r w:rsidR="00351C9C" w:rsidRPr="007C0B29">
        <w:rPr>
          <w:rFonts w:cs="Arial"/>
        </w:rPr>
        <w:t>i zasad)</w:t>
      </w:r>
      <w:r w:rsidRPr="007C0B29">
        <w:rPr>
          <w:rFonts w:cs="Arial"/>
        </w:rPr>
        <w:t>}</w:t>
      </w:r>
    </w:p>
    <w:p w14:paraId="64AC8026" w14:textId="77777777" w:rsidR="00365051" w:rsidRPr="007C0B29" w:rsidRDefault="00365051" w:rsidP="00AD67CF">
      <w:pPr>
        <w:ind w:firstLine="0"/>
        <w:rPr>
          <w:rFonts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6"/>
        <w:gridCol w:w="1939"/>
        <w:gridCol w:w="1391"/>
        <w:gridCol w:w="3705"/>
      </w:tblGrid>
      <w:tr w:rsidR="00AD67CF" w:rsidRPr="007C0B29" w14:paraId="58755894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2101ADCD" w14:textId="77777777" w:rsidR="00AD67CF" w:rsidRPr="007C0B29" w:rsidRDefault="00AD67CF" w:rsidP="00A23AE4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WYMAGANIA</w:t>
            </w:r>
          </w:p>
        </w:tc>
      </w:tr>
      <w:tr w:rsidR="00AD67CF" w:rsidRPr="007C0B29" w14:paraId="7AF58BE2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8D40E11" w14:textId="77777777" w:rsidR="00AD67CF" w:rsidRPr="007C0B29" w:rsidRDefault="00AD67CF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5" w:type="dxa"/>
            <w:vAlign w:val="center"/>
          </w:tcPr>
          <w:p w14:paraId="6A2C7605" w14:textId="03E83612" w:rsidR="00AD67CF" w:rsidRPr="007C0B29" w:rsidRDefault="00AD67CF" w:rsidP="00A23AE4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WO 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46B88179" w14:textId="77777777" w:rsidR="00AD67CF" w:rsidRPr="007C0B29" w:rsidRDefault="00AD67CF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56865847" w14:textId="6EC1AFBA" w:rsidR="00AD67CF" w:rsidRPr="007C0B29" w:rsidRDefault="00AD67CF" w:rsidP="00A23AE4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b/>
                <w:szCs w:val="16"/>
              </w:rPr>
              <w:t>M</w:t>
            </w:r>
            <w:r w:rsidRPr="007C0B29">
              <w:rPr>
                <w:rFonts w:cs="Arial"/>
                <w:szCs w:val="16"/>
              </w:rPr>
              <w:t xml:space="preserve"> – must </w:t>
            </w:r>
          </w:p>
        </w:tc>
      </w:tr>
      <w:tr w:rsidR="00AD67CF" w:rsidRPr="007C0B29" w14:paraId="1F64E02A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9046A1E" w14:textId="77777777" w:rsidR="00AD67CF" w:rsidRPr="007C0B29" w:rsidRDefault="00AD67CF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7967D50A" w14:textId="18864E34" w:rsidR="00AD67CF" w:rsidRPr="007C0B29" w:rsidRDefault="00AD67CF" w:rsidP="00A23AE4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Aktualność i Rzetelność Materiałów Edukacyjnych</w:t>
            </w:r>
          </w:p>
        </w:tc>
      </w:tr>
      <w:tr w:rsidR="00AD67CF" w:rsidRPr="007C0B29" w14:paraId="5A0CD1E3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BF864B9" w14:textId="77777777" w:rsidR="00AD67CF" w:rsidRPr="007C0B29" w:rsidRDefault="00AD67CF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033D19A0" w14:textId="0AB96785" w:rsidR="00AD67CF" w:rsidRPr="007C0B29" w:rsidRDefault="00AD67CF" w:rsidP="00A23AE4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System musi zadbać o to, aby wszystkie materiały edukacyjne dostępne na platformie były aktualne, wiarygodne i zgodne z najnowszymi trendami oraz wymaganiami w dziedzinie informatyki. Regularna weryfikacja treści przez ekspertów, systematyczne aktualizacje oraz stosowanie procedur kontroli jakości są niezbędne, aby użytkownicy końcowi, tacy jak uczniowie i studenci, mieli dostęp tylko do rzetelnych i aktualnych informacji.</w:t>
            </w:r>
          </w:p>
        </w:tc>
      </w:tr>
      <w:tr w:rsidR="00AD67CF" w:rsidRPr="007C0B29" w14:paraId="51A5BA45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8DCC53D" w14:textId="77777777" w:rsidR="00AD67CF" w:rsidRPr="007C0B29" w:rsidRDefault="00AD67CF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0887827D" w14:textId="489FA4AD" w:rsidR="00AD67CF" w:rsidRPr="007C0B29" w:rsidRDefault="00AD67CF" w:rsidP="00A23AE4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Użytkownicy końcowi</w:t>
            </w:r>
            <w:r w:rsidR="009F62E7" w:rsidRPr="007C0B29">
              <w:rPr>
                <w:rFonts w:cs="Arial"/>
                <w:szCs w:val="16"/>
              </w:rPr>
              <w:t>, Jednostki Akademickie</w:t>
            </w:r>
            <w:ins w:id="71" w:author="Jakub Kolad" w:date="2025-04-11T22:02:00Z">
              <w:r w:rsidR="002B7367">
                <w:rPr>
                  <w:rFonts w:cs="Arial"/>
                  <w:szCs w:val="16"/>
                </w:rPr>
                <w:t>, Autorzy treści</w:t>
              </w:r>
            </w:ins>
            <w:ins w:id="72" w:author="Jakub Kolad" w:date="2025-04-11T22:03:00Z">
              <w:r w:rsidR="002B7367">
                <w:rPr>
                  <w:rFonts w:cs="Arial"/>
                  <w:szCs w:val="16"/>
                </w:rPr>
                <w:t xml:space="preserve">, </w:t>
              </w:r>
              <w:r w:rsidR="002B7367" w:rsidRPr="007C0B29">
                <w:rPr>
                  <w:rFonts w:cs="Arial"/>
                  <w:szCs w:val="16"/>
                </w:rPr>
                <w:t>Menedżer projektu</w:t>
              </w:r>
            </w:ins>
          </w:p>
        </w:tc>
      </w:tr>
      <w:tr w:rsidR="00AD67CF" w:rsidRPr="007C0B29" w14:paraId="2E9C8F14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DE7C022" w14:textId="77777777" w:rsidR="00AD67CF" w:rsidRPr="007C0B29" w:rsidRDefault="00AD67CF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1EC2B4BE" w14:textId="35C3754F" w:rsidR="00AD67CF" w:rsidRPr="007C0B29" w:rsidRDefault="002265C9" w:rsidP="00A23AE4">
            <w:pPr>
              <w:pStyle w:val="podpowiedzi"/>
              <w:rPr>
                <w:rFonts w:cs="Arial"/>
                <w:szCs w:val="16"/>
              </w:rPr>
            </w:pPr>
            <w:ins w:id="73" w:author="Jakub Kolad" w:date="2025-04-11T22:21:00Z">
              <w:r>
                <w:rPr>
                  <w:rFonts w:cs="Arial"/>
                  <w:szCs w:val="16"/>
                </w:rPr>
                <w:t>WO 2, WO 3</w:t>
              </w:r>
            </w:ins>
            <w:del w:id="74" w:author="Jakub Kolad" w:date="2025-04-11T22:21:00Z">
              <w:r w:rsidR="00AD67CF" w:rsidRPr="007C0B29" w:rsidDel="002265C9">
                <w:rPr>
                  <w:rFonts w:cs="Arial"/>
                  <w:szCs w:val="16"/>
                </w:rPr>
                <w:delText>-</w:delText>
              </w:r>
            </w:del>
          </w:p>
        </w:tc>
      </w:tr>
    </w:tbl>
    <w:p w14:paraId="4275CB01" w14:textId="77777777" w:rsidR="00AD67CF" w:rsidRPr="007C0B29" w:rsidRDefault="00AD67CF" w:rsidP="00AD67CF">
      <w:pPr>
        <w:ind w:firstLine="0"/>
        <w:rPr>
          <w:rFonts w:cs="Arial"/>
          <w:szCs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6"/>
        <w:gridCol w:w="1939"/>
        <w:gridCol w:w="1391"/>
        <w:gridCol w:w="3705"/>
      </w:tblGrid>
      <w:tr w:rsidR="00AD67CF" w:rsidRPr="007C0B29" w14:paraId="18D36ACA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074C6536" w14:textId="77777777" w:rsidR="00AD67CF" w:rsidRPr="007C0B29" w:rsidRDefault="00AD67CF" w:rsidP="00A23AE4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WYMAGANIA</w:t>
            </w:r>
          </w:p>
        </w:tc>
      </w:tr>
      <w:tr w:rsidR="00AD67CF" w:rsidRPr="007C0B29" w14:paraId="364131A9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1B47445" w14:textId="77777777" w:rsidR="00AD67CF" w:rsidRPr="007C0B29" w:rsidRDefault="00AD67CF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5" w:type="dxa"/>
            <w:vAlign w:val="center"/>
          </w:tcPr>
          <w:p w14:paraId="02DD26FA" w14:textId="3CF0FB5F" w:rsidR="00AD67CF" w:rsidRPr="007C0B29" w:rsidRDefault="00AD67CF" w:rsidP="00A23AE4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WO 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792D093B" w14:textId="77777777" w:rsidR="00AD67CF" w:rsidRPr="007C0B29" w:rsidRDefault="00AD67CF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196AEE35" w14:textId="2AD61E06" w:rsidR="00AD67CF" w:rsidRPr="007C0B29" w:rsidRDefault="009F62E7" w:rsidP="00AD67CF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b/>
                <w:szCs w:val="16"/>
              </w:rPr>
              <w:t>M</w:t>
            </w:r>
            <w:r w:rsidRPr="007C0B29">
              <w:rPr>
                <w:rFonts w:cs="Arial"/>
                <w:szCs w:val="16"/>
              </w:rPr>
              <w:t xml:space="preserve"> – must</w:t>
            </w:r>
          </w:p>
        </w:tc>
      </w:tr>
      <w:tr w:rsidR="00AD67CF" w:rsidRPr="007C0B29" w14:paraId="7FADB75F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E1AE207" w14:textId="77777777" w:rsidR="00AD67CF" w:rsidRPr="007C0B29" w:rsidRDefault="00AD67CF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685E2B3D" w14:textId="3286ED3A" w:rsidR="00AD67CF" w:rsidRPr="007C0B29" w:rsidRDefault="00AD67CF" w:rsidP="00A23AE4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Współpraca z Jednostkami Akademickimi i Firmami</w:t>
            </w:r>
          </w:p>
        </w:tc>
      </w:tr>
      <w:tr w:rsidR="00AD67CF" w:rsidRPr="007C0B29" w14:paraId="672D53B7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660AD26" w14:textId="77777777" w:rsidR="00AD67CF" w:rsidRPr="007C0B29" w:rsidRDefault="00AD67CF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05DF6B8A" w14:textId="1B12EF0D" w:rsidR="00AD67CF" w:rsidRPr="007C0B29" w:rsidRDefault="009F62E7" w:rsidP="00A23AE4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Platforma powinna umożliwiać skuteczną współpracę z uczelniami oraz firmami, które będą dostarczać wartościowe treści i sprawdzać jakość materiałów edukacyjnych. Rozwiązanie powinno zawierać mechanizmy, które wspierają wymianę informacji, ustalanie standardów i ujednolicanie procedur współpracy, aby integracja z zewnętrznymi partnerami przebiegała gładko i była zgodna z obowiązującymi przepisami.</w:t>
            </w:r>
          </w:p>
        </w:tc>
      </w:tr>
      <w:tr w:rsidR="00AD67CF" w:rsidRPr="007C0B29" w14:paraId="0E21425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0F1715D" w14:textId="77777777" w:rsidR="00AD67CF" w:rsidRPr="007C0B29" w:rsidRDefault="00AD67CF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5996ED7A" w14:textId="7F88FFD4" w:rsidR="00AD67CF" w:rsidRPr="007C0B29" w:rsidRDefault="009F62E7" w:rsidP="00A23AE4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Jednostki Akademickie, Firmy, Dział Sprzedaży</w:t>
            </w:r>
            <w:ins w:id="75" w:author="Jakub Kolad" w:date="2025-04-11T21:58:00Z">
              <w:r w:rsidR="002B7367">
                <w:rPr>
                  <w:rFonts w:cs="Arial"/>
                  <w:szCs w:val="16"/>
                </w:rPr>
                <w:t>, Kierownictwo</w:t>
              </w:r>
            </w:ins>
            <w:ins w:id="76" w:author="Jakub Kolad" w:date="2025-04-11T22:03:00Z">
              <w:r w:rsidR="002B7367">
                <w:rPr>
                  <w:rFonts w:cs="Arial"/>
                  <w:szCs w:val="16"/>
                </w:rPr>
                <w:t xml:space="preserve">, </w:t>
              </w:r>
              <w:r w:rsidR="002B7367" w:rsidRPr="007C0B29">
                <w:rPr>
                  <w:rFonts w:cs="Arial"/>
                  <w:szCs w:val="16"/>
                </w:rPr>
                <w:t>Menedżer projektu</w:t>
              </w:r>
            </w:ins>
          </w:p>
        </w:tc>
      </w:tr>
      <w:tr w:rsidR="00AD67CF" w:rsidRPr="007C0B29" w14:paraId="7E747EDD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CFB5927" w14:textId="77777777" w:rsidR="00AD67CF" w:rsidRPr="007C0B29" w:rsidRDefault="00AD67CF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4197FA92" w14:textId="5DA31E4A" w:rsidR="00AD67CF" w:rsidRPr="007C0B29" w:rsidRDefault="002265C9" w:rsidP="00A23AE4">
            <w:pPr>
              <w:pStyle w:val="podpowiedzi"/>
              <w:rPr>
                <w:rFonts w:cs="Arial"/>
                <w:szCs w:val="16"/>
              </w:rPr>
            </w:pPr>
            <w:ins w:id="77" w:author="Jakub Kolad" w:date="2025-04-11T22:21:00Z">
              <w:r>
                <w:rPr>
                  <w:rFonts w:cs="Arial"/>
                  <w:szCs w:val="16"/>
                </w:rPr>
                <w:t>WO 1</w:t>
              </w:r>
            </w:ins>
            <w:del w:id="78" w:author="Jakub Kolad" w:date="2025-04-11T22:21:00Z">
              <w:r w:rsidR="00AD67CF" w:rsidRPr="007C0B29" w:rsidDel="002265C9">
                <w:rPr>
                  <w:rFonts w:cs="Arial"/>
                  <w:szCs w:val="16"/>
                </w:rPr>
                <w:delText>-</w:delText>
              </w:r>
            </w:del>
          </w:p>
        </w:tc>
      </w:tr>
    </w:tbl>
    <w:p w14:paraId="52A1D907" w14:textId="77777777" w:rsidR="00374CAD" w:rsidRPr="007C0B29" w:rsidRDefault="00374CAD" w:rsidP="00AD67CF">
      <w:pPr>
        <w:ind w:firstLine="0"/>
        <w:rPr>
          <w:rFonts w:cs="Arial"/>
          <w:szCs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5"/>
        <w:gridCol w:w="1938"/>
        <w:gridCol w:w="1391"/>
        <w:gridCol w:w="3707"/>
      </w:tblGrid>
      <w:tr w:rsidR="000040C8" w:rsidRPr="007C0B29" w14:paraId="1B17E0B7" w14:textId="77777777" w:rsidTr="006F5A4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48BD23EC" w14:textId="77777777" w:rsidR="000040C8" w:rsidRPr="007C0B29" w:rsidRDefault="000040C8" w:rsidP="006F5A48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WYMAGANIA</w:t>
            </w:r>
          </w:p>
        </w:tc>
      </w:tr>
      <w:tr w:rsidR="000040C8" w:rsidRPr="007C0B29" w14:paraId="6D2E39D0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E1486FF" w14:textId="77777777" w:rsidR="000040C8" w:rsidRPr="007C0B29" w:rsidRDefault="000040C8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5" w:type="dxa"/>
            <w:vAlign w:val="center"/>
          </w:tcPr>
          <w:p w14:paraId="748BDF84" w14:textId="516D9808" w:rsidR="000040C8" w:rsidRPr="007C0B29" w:rsidRDefault="00AD67CF" w:rsidP="006F5A48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WO 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350AC6F6" w14:textId="77777777" w:rsidR="000040C8" w:rsidRPr="007C0B29" w:rsidRDefault="00365051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</w:t>
            </w:r>
            <w:r w:rsidR="000040C8" w:rsidRPr="007C0B2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782" w:type="dxa"/>
            <w:vAlign w:val="center"/>
          </w:tcPr>
          <w:p w14:paraId="2F8A716D" w14:textId="688FAAC2" w:rsidR="000040C8" w:rsidRPr="007C0B29" w:rsidRDefault="009671D1" w:rsidP="009671D1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b/>
                <w:szCs w:val="16"/>
              </w:rPr>
              <w:t>S</w:t>
            </w:r>
            <w:r w:rsidRPr="007C0B29">
              <w:rPr>
                <w:rFonts w:cs="Arial"/>
                <w:szCs w:val="16"/>
              </w:rPr>
              <w:t xml:space="preserve"> – should</w:t>
            </w:r>
          </w:p>
        </w:tc>
      </w:tr>
      <w:tr w:rsidR="000040C8" w:rsidRPr="007C0B29" w14:paraId="342FD290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16CCAE3" w14:textId="77777777" w:rsidR="000040C8" w:rsidRPr="007C0B29" w:rsidRDefault="000040C8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65B036B6" w14:textId="36191660" w:rsidR="000040C8" w:rsidRPr="007C0B29" w:rsidRDefault="00AD67CF" w:rsidP="006F5A48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Zgodność z Przepisami i Normami Edukacyjnymi</w:t>
            </w:r>
          </w:p>
        </w:tc>
      </w:tr>
      <w:tr w:rsidR="000040C8" w:rsidRPr="007C0B29" w14:paraId="3F6C8125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9ADAE1D" w14:textId="77777777" w:rsidR="000040C8" w:rsidRPr="007C0B29" w:rsidRDefault="000040C8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06FD532C" w14:textId="01099515" w:rsidR="000040C8" w:rsidRPr="007C0B29" w:rsidRDefault="00AD67CF" w:rsidP="009671D1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System powinien być projektowany i wdrażany zgodnie z obowiązującymi przepisami prawa oraz normami branżowymi związanymi z edukacją i ochroną danych osobowych. Ważne jest, aby na bieżąco monitorować zmiany w przepisach i szybko dostosowywać funkcjonalności oraz procesy, aby zapewnić zgodności z wymogami prawnymi.</w:t>
            </w:r>
          </w:p>
        </w:tc>
      </w:tr>
      <w:tr w:rsidR="000040C8" w:rsidRPr="007C0B29" w14:paraId="32670FA6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0A35131" w14:textId="62C3E683" w:rsidR="000040C8" w:rsidRPr="007C0B29" w:rsidRDefault="008A7A55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546E9C17" w14:textId="42783997" w:rsidR="000040C8" w:rsidRPr="007C0B29" w:rsidRDefault="00AD67CF" w:rsidP="006F5A48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Dział Prawny</w:t>
            </w:r>
            <w:ins w:id="79" w:author="Jakub Kolad" w:date="2025-04-11T22:03:00Z">
              <w:r w:rsidR="002B7367">
                <w:rPr>
                  <w:rFonts w:cs="Arial"/>
                  <w:szCs w:val="16"/>
                </w:rPr>
                <w:t xml:space="preserve">, </w:t>
              </w:r>
              <w:r w:rsidR="002B7367" w:rsidRPr="007C0B29">
                <w:rPr>
                  <w:rFonts w:cs="Arial"/>
                  <w:szCs w:val="16"/>
                </w:rPr>
                <w:t>Menedżer projektu</w:t>
              </w:r>
            </w:ins>
          </w:p>
        </w:tc>
      </w:tr>
      <w:tr w:rsidR="000040C8" w:rsidRPr="007C0B29" w14:paraId="359B340B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6D01F5C" w14:textId="77777777" w:rsidR="000040C8" w:rsidRPr="007C0B29" w:rsidRDefault="000040C8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694FCDE8" w14:textId="2DEED9AC" w:rsidR="000040C8" w:rsidRPr="007C0B29" w:rsidRDefault="002265C9" w:rsidP="006F5A48">
            <w:pPr>
              <w:pStyle w:val="podpowiedzi"/>
              <w:rPr>
                <w:rFonts w:cs="Arial"/>
              </w:rPr>
            </w:pPr>
            <w:ins w:id="80" w:author="Jakub Kolad" w:date="2025-04-11T22:21:00Z">
              <w:r>
                <w:rPr>
                  <w:rFonts w:cs="Arial"/>
                </w:rPr>
                <w:t>WO 1</w:t>
              </w:r>
            </w:ins>
            <w:del w:id="81" w:author="Jakub Kolad" w:date="2025-04-11T22:21:00Z">
              <w:r w:rsidR="00AD67CF" w:rsidRPr="007C0B29" w:rsidDel="002265C9">
                <w:rPr>
                  <w:rFonts w:cs="Arial"/>
                </w:rPr>
                <w:delText>-</w:delText>
              </w:r>
            </w:del>
          </w:p>
        </w:tc>
      </w:tr>
    </w:tbl>
    <w:p w14:paraId="47071415" w14:textId="77777777" w:rsidR="00374CAD" w:rsidRDefault="00374CAD" w:rsidP="00374CAD">
      <w:pPr>
        <w:ind w:firstLine="0"/>
      </w:pPr>
    </w:p>
    <w:p w14:paraId="1E286004" w14:textId="260FCBB8" w:rsidR="00606BDC" w:rsidRPr="007C0B29" w:rsidRDefault="00E02047" w:rsidP="00365051">
      <w:pPr>
        <w:pStyle w:val="Nagwek2"/>
        <w:rPr>
          <w:rFonts w:cs="Arial"/>
        </w:rPr>
      </w:pPr>
      <w:r w:rsidRPr="007C0B29">
        <w:rPr>
          <w:rFonts w:cs="Arial"/>
        </w:rPr>
        <w:t>Wymagania funkcjonalne</w:t>
      </w:r>
    </w:p>
    <w:p w14:paraId="0DF84103" w14:textId="77777777" w:rsidR="00365051" w:rsidRPr="007C0B29" w:rsidRDefault="00606BDC" w:rsidP="008A30F7">
      <w:pPr>
        <w:pStyle w:val="podpowiedzi"/>
        <w:rPr>
          <w:rFonts w:cs="Arial"/>
        </w:rPr>
      </w:pPr>
      <w:r w:rsidRPr="007C0B29">
        <w:rPr>
          <w:rFonts w:cs="Arial"/>
        </w:rPr>
        <w:t>{</w:t>
      </w:r>
      <w:r w:rsidR="00E02047" w:rsidRPr="007C0B29">
        <w:rPr>
          <w:rFonts w:cs="Arial"/>
        </w:rPr>
        <w:t>Funkcje/usługi; w</w:t>
      </w:r>
      <w:r w:rsidRPr="007C0B29">
        <w:rPr>
          <w:rFonts w:cs="Arial"/>
        </w:rPr>
        <w:t>ymagania funkcjonalne powinny odpowiadać na pytanie: co system ma robić?</w:t>
      </w:r>
    </w:p>
    <w:p w14:paraId="07E2D57A" w14:textId="77777777" w:rsidR="00606BDC" w:rsidRPr="007C0B29" w:rsidRDefault="00365051" w:rsidP="008A30F7">
      <w:pPr>
        <w:pStyle w:val="podpowiedzi"/>
        <w:rPr>
          <w:rFonts w:cs="Arial"/>
        </w:rPr>
      </w:pPr>
      <w:r w:rsidRPr="007C0B29">
        <w:rPr>
          <w:rFonts w:cs="Arial"/>
        </w:rPr>
        <w:t>W tym podrozdziale powinny znaleźć się tabele przedstawione w podpunkcie 3.2.1 opracowane dla każdego zidentyfikowanego wymaganie funkcjonalnego.</w:t>
      </w:r>
      <w:r w:rsidR="00606BDC" w:rsidRPr="007C0B29">
        <w:rPr>
          <w:rFonts w:cs="Arial"/>
        </w:rPr>
        <w:t>}</w:t>
      </w:r>
    </w:p>
    <w:p w14:paraId="24246471" w14:textId="77777777" w:rsidR="00365051" w:rsidRPr="007C0B29" w:rsidRDefault="00365051" w:rsidP="009B52AE">
      <w:pPr>
        <w:rPr>
          <w:rFonts w:cs="Arial"/>
        </w:rPr>
      </w:pPr>
    </w:p>
    <w:p w14:paraId="65BCBA3E" w14:textId="00C97B9A" w:rsidR="006C787D" w:rsidRPr="006C787D" w:rsidRDefault="00E02047" w:rsidP="006C787D">
      <w:pPr>
        <w:pStyle w:val="Nagwek3"/>
        <w:rPr>
          <w:rFonts w:cs="Arial"/>
        </w:rPr>
      </w:pPr>
      <w:r w:rsidRPr="007C0B29">
        <w:rPr>
          <w:rFonts w:cs="Arial"/>
        </w:rPr>
        <w:t>Nazwa funkcji / usługi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1"/>
        <w:gridCol w:w="1939"/>
        <w:gridCol w:w="1402"/>
        <w:gridCol w:w="3699"/>
      </w:tblGrid>
      <w:tr w:rsidR="006C787D" w:rsidRPr="007C0B29" w14:paraId="384637BF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634DBC85" w14:textId="77777777" w:rsidR="006C787D" w:rsidRPr="007C0B29" w:rsidRDefault="006C787D" w:rsidP="00A23AE4">
            <w:pPr>
              <w:pStyle w:val="wpiswtabeli"/>
            </w:pPr>
            <w:r w:rsidRPr="007C0B29">
              <w:t>KARTA WYMAGANIA</w:t>
            </w:r>
          </w:p>
        </w:tc>
      </w:tr>
      <w:tr w:rsidR="006C787D" w:rsidRPr="007C0B29" w14:paraId="1DF82299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8D576C5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1" w:type="dxa"/>
            <w:vAlign w:val="center"/>
          </w:tcPr>
          <w:p w14:paraId="303A6259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F01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4ADBB0B2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691677A0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  <w:b/>
              </w:rPr>
              <w:t>M</w:t>
            </w:r>
            <w:r w:rsidRPr="007C0B29">
              <w:rPr>
                <w:rFonts w:cs="Arial"/>
              </w:rPr>
              <w:t xml:space="preserve"> – must </w:t>
            </w:r>
          </w:p>
        </w:tc>
      </w:tr>
      <w:tr w:rsidR="006C787D" w:rsidRPr="007C0B29" w14:paraId="0165938E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3540985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59FE0729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Rejestracja i logowanie</w:t>
            </w:r>
          </w:p>
        </w:tc>
      </w:tr>
      <w:tr w:rsidR="006C787D" w:rsidRPr="007C0B29" w14:paraId="73A6C04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0DA5207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lastRenderedPageBreak/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4289AD29" w14:textId="1B62D0FF" w:rsidR="006C787D" w:rsidRPr="007C0B29" w:rsidRDefault="006C787D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Proces rejestracji użytkownika</w:t>
            </w:r>
            <w:r w:rsidRPr="007C0B29">
              <w:rPr>
                <w:rFonts w:cs="Arial"/>
              </w:rPr>
              <w:t>:</w:t>
            </w:r>
          </w:p>
          <w:p w14:paraId="36C4E256" w14:textId="77777777" w:rsidR="006C787D" w:rsidRPr="007C0B29" w:rsidRDefault="006C787D" w:rsidP="00A23AE4">
            <w:pPr>
              <w:pStyle w:val="podpowiedzi"/>
              <w:numPr>
                <w:ilvl w:val="0"/>
                <w:numId w:val="44"/>
              </w:numPr>
              <w:rPr>
                <w:rFonts w:cs="Arial"/>
                <w:bCs/>
                <w:i w:val="0"/>
                <w:iCs/>
              </w:rPr>
            </w:pPr>
            <w:r w:rsidRPr="007C0B29">
              <w:rPr>
                <w:rFonts w:cs="Arial"/>
                <w:bCs/>
                <w:i w:val="0"/>
                <w:iCs/>
              </w:rPr>
              <w:t>Rejestrację użytkownika poprzez formularz zawierający wymagane pola (np. imię, nazwisko, adres e-mail, hasło).</w:t>
            </w:r>
          </w:p>
          <w:p w14:paraId="3A2BD6B5" w14:textId="77777777" w:rsidR="006C787D" w:rsidRPr="007C0B29" w:rsidRDefault="006C787D" w:rsidP="00A23AE4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Walidację danych podczas rejestracji (np. unikalność adresu e-mail, minimalna długość hasła).</w:t>
            </w:r>
          </w:p>
          <w:p w14:paraId="3ED8B2F3" w14:textId="77777777" w:rsidR="006C787D" w:rsidRPr="007C0B29" w:rsidRDefault="006C787D" w:rsidP="00A23AE4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Weryfikację konta przez potwierdzenie e-mail.</w:t>
            </w:r>
          </w:p>
          <w:p w14:paraId="1A55DBE9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</w:p>
          <w:p w14:paraId="6AE245FF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User Story</w:t>
            </w:r>
          </w:p>
          <w:p w14:paraId="05A42500" w14:textId="77777777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Jako</w:t>
            </w:r>
            <w:r w:rsidRPr="007C0B29">
              <w:rPr>
                <w:rFonts w:cs="Arial"/>
              </w:rPr>
              <w:t> niezarejestrowany użytkownik platformy LearNow</w:t>
            </w:r>
          </w:p>
          <w:p w14:paraId="052C3111" w14:textId="77777777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chcę</w:t>
            </w:r>
            <w:r w:rsidRPr="007C0B29">
              <w:rPr>
                <w:rFonts w:cs="Arial"/>
              </w:rPr>
              <w:t>… móc się zarejestrować za pomocą formularza online oraz logować się przy użyciu bezpiecznego mechanizmu,</w:t>
            </w:r>
          </w:p>
          <w:p w14:paraId="0B631845" w14:textId="77777777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bo wtedy/ponieważ</w:t>
            </w:r>
            <w:r w:rsidRPr="007C0B29">
              <w:rPr>
                <w:rFonts w:cs="Arial"/>
              </w:rPr>
              <w:t>… uzyskam dostęp do spersonalizowanych materiałów edukacyjnych i funkcji systemu (m.in. dostęp do kursów, możliwość zadawania pytań).</w:t>
            </w:r>
          </w:p>
        </w:tc>
      </w:tr>
      <w:tr w:rsidR="006C787D" w:rsidRPr="007C0B29" w14:paraId="7BC5D21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F2BE40C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31D8824B" w14:textId="77777777" w:rsidR="006C787D" w:rsidRDefault="006C787D" w:rsidP="00A23AE4">
            <w:pPr>
              <w:pStyle w:val="podpowiedzi"/>
              <w:numPr>
                <w:ilvl w:val="0"/>
                <w:numId w:val="45"/>
              </w:numPr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Użytkownik może poprawnie utworzyć konto i otrzymuje e-mail weryfikacyjny.</w:t>
            </w:r>
          </w:p>
          <w:p w14:paraId="5A0B3A3B" w14:textId="77777777" w:rsidR="006C787D" w:rsidRPr="007C0B29" w:rsidRDefault="006C787D" w:rsidP="00A23AE4">
            <w:pPr>
              <w:numPr>
                <w:ilvl w:val="0"/>
                <w:numId w:val="45"/>
              </w:numPr>
            </w:pPr>
            <w:r w:rsidRPr="007C0B29">
              <w:t>Po aktywacji konta użytkownik może</w:t>
            </w:r>
            <w:r>
              <w:t xml:space="preserve"> się</w:t>
            </w:r>
            <w:r w:rsidRPr="007C0B29">
              <w:t xml:space="preserve"> zalogować i przekierowywany jest na stronę główną systemu.</w:t>
            </w:r>
          </w:p>
        </w:tc>
      </w:tr>
      <w:tr w:rsidR="006C787D" w:rsidRPr="007C0B29" w14:paraId="0950C432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F1A4C7E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5EF5732F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  <w:i w:val="0"/>
              </w:rPr>
              <w:t>Imię, nazwisko, e-mail, typ użytkownika, hasło</w:t>
            </w:r>
          </w:p>
        </w:tc>
      </w:tr>
      <w:tr w:rsidR="006C787D" w:rsidRPr="007C0B29" w14:paraId="6182E8F1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A8357C6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1BCB4E2E" w14:textId="77777777" w:rsidR="006C787D" w:rsidRPr="007C0B29" w:rsidRDefault="006C787D" w:rsidP="00DB65F7">
            <w:pPr>
              <w:pStyle w:val="komentarz"/>
              <w:numPr>
                <w:ilvl w:val="0"/>
                <w:numId w:val="0"/>
              </w:numPr>
            </w:pPr>
            <w:r w:rsidRPr="006C787D">
              <w:t>Użytkownik nie jest zalogowany</w:t>
            </w:r>
          </w:p>
        </w:tc>
      </w:tr>
      <w:tr w:rsidR="006C787D" w:rsidRPr="007C0B29" w14:paraId="3283746C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62F4229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0E0A0C38" w14:textId="77777777" w:rsidR="006C787D" w:rsidRPr="007C0B29" w:rsidRDefault="006C787D" w:rsidP="00DB65F7">
            <w:pPr>
              <w:pStyle w:val="komentarz"/>
              <w:numPr>
                <w:ilvl w:val="0"/>
                <w:numId w:val="0"/>
              </w:numPr>
            </w:pPr>
            <w:r w:rsidRPr="006C787D">
              <w:t>Użytkownik zostaje zalogowany, widząc stronę główną</w:t>
            </w:r>
          </w:p>
        </w:tc>
      </w:tr>
      <w:tr w:rsidR="006C787D" w:rsidRPr="007C0B29" w14:paraId="0988F5F8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8160FEC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016DD5E3" w14:textId="77777777" w:rsidR="006C787D" w:rsidRDefault="006C787D" w:rsidP="00DB65F7">
            <w:pPr>
              <w:pStyle w:val="komentarz"/>
            </w:pPr>
            <w:r w:rsidRPr="006C787D">
              <w:t>Próba rejestracji z adresem e-mail, który już istnieje w systemie.</w:t>
            </w:r>
          </w:p>
          <w:p w14:paraId="6DB31065" w14:textId="77777777" w:rsidR="006C787D" w:rsidRPr="007C0B29" w:rsidRDefault="006C787D" w:rsidP="00DB65F7">
            <w:pPr>
              <w:pStyle w:val="komentarz"/>
            </w:pPr>
            <w:r w:rsidRPr="006C787D">
              <w:t>Błędne wprowadzenie hasł</w:t>
            </w:r>
            <w:r>
              <w:t>o</w:t>
            </w:r>
          </w:p>
        </w:tc>
      </w:tr>
      <w:tr w:rsidR="006C787D" w:rsidRPr="007C0B29" w14:paraId="55A77C02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650F319" w14:textId="77777777" w:rsidR="006C787D" w:rsidRPr="007C0B29" w:rsidDel="00DE7D70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4A8AF546" w14:textId="77777777" w:rsidR="006C787D" w:rsidRDefault="006C787D" w:rsidP="00DB65F7">
            <w:pPr>
              <w:pStyle w:val="komentarz"/>
            </w:pPr>
            <w:r w:rsidRPr="006C787D">
              <w:t>Mechanizm rejestracji oparty o bezpieczne połączenie HTTPS</w:t>
            </w:r>
          </w:p>
          <w:p w14:paraId="4FF06D8C" w14:textId="77777777" w:rsidR="006C787D" w:rsidRPr="007C0B29" w:rsidDel="00DE7D70" w:rsidRDefault="006C787D" w:rsidP="00DB65F7">
            <w:pPr>
              <w:pStyle w:val="komentarz"/>
            </w:pPr>
            <w:r w:rsidRPr="006C787D">
              <w:t>Hashowanie haseł</w:t>
            </w:r>
          </w:p>
        </w:tc>
      </w:tr>
      <w:tr w:rsidR="006C787D" w:rsidRPr="007C0B29" w14:paraId="149F0ED4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54D4500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505CD688" w14:textId="48E176E2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6C787D">
              <w:rPr>
                <w:rFonts w:cs="Arial"/>
              </w:rPr>
              <w:t>Użytkownicy końcowi, Zespół projektowy</w:t>
            </w:r>
            <w:ins w:id="82" w:author="Jakub Kolad" w:date="2025-04-11T21:59:00Z">
              <w:r w:rsidR="002B7367">
                <w:rPr>
                  <w:rFonts w:cs="Arial"/>
                </w:rPr>
                <w:t xml:space="preserve">, </w:t>
              </w:r>
              <w:r w:rsidR="002B7367" w:rsidRPr="007C0B29">
                <w:rPr>
                  <w:rFonts w:cs="Arial"/>
                  <w:szCs w:val="16"/>
                </w:rPr>
                <w:t>Zespół deweloperski</w:t>
              </w:r>
            </w:ins>
          </w:p>
        </w:tc>
      </w:tr>
      <w:tr w:rsidR="006C787D" w:rsidRPr="007C0B29" w14:paraId="08C88C3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5089250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24E1E2DA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F02</w:t>
            </w:r>
          </w:p>
        </w:tc>
      </w:tr>
    </w:tbl>
    <w:p w14:paraId="0664C7B2" w14:textId="77777777" w:rsidR="006C787D" w:rsidRDefault="006C787D" w:rsidP="006C787D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3"/>
        <w:gridCol w:w="1936"/>
        <w:gridCol w:w="1399"/>
        <w:gridCol w:w="3703"/>
      </w:tblGrid>
      <w:tr w:rsidR="006C787D" w:rsidRPr="007C0B29" w14:paraId="50CC0988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155DF6A6" w14:textId="77777777" w:rsidR="006C787D" w:rsidRPr="007C0B29" w:rsidRDefault="006C787D" w:rsidP="00A23AE4">
            <w:pPr>
              <w:pStyle w:val="wpiswtabeli"/>
            </w:pPr>
            <w:r w:rsidRPr="007C0B29">
              <w:t>KARTA WYMAGANIA</w:t>
            </w:r>
          </w:p>
        </w:tc>
      </w:tr>
      <w:tr w:rsidR="006C787D" w:rsidRPr="007C0B29" w14:paraId="344A8481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E968E55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1" w:type="dxa"/>
            <w:vAlign w:val="center"/>
          </w:tcPr>
          <w:p w14:paraId="30DF2A3F" w14:textId="333A646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F0</w:t>
            </w:r>
            <w:r>
              <w:rPr>
                <w:rFonts w:cs="Arial"/>
              </w:rPr>
              <w:t>2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7C6484C8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3746DAF4" w14:textId="3BECE21B" w:rsidR="006C787D" w:rsidRPr="007C0B29" w:rsidRDefault="006C787D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  <w:b/>
              </w:rPr>
              <w:t>S</w:t>
            </w:r>
            <w:r w:rsidRPr="007C0B29">
              <w:rPr>
                <w:rFonts w:cs="Arial"/>
              </w:rPr>
              <w:t xml:space="preserve"> – </w:t>
            </w:r>
            <w:r>
              <w:rPr>
                <w:rFonts w:cs="Arial"/>
              </w:rPr>
              <w:t>should</w:t>
            </w:r>
            <w:r w:rsidRPr="007C0B29">
              <w:rPr>
                <w:rFonts w:cs="Arial"/>
              </w:rPr>
              <w:t xml:space="preserve"> </w:t>
            </w:r>
          </w:p>
        </w:tc>
      </w:tr>
      <w:tr w:rsidR="006C787D" w:rsidRPr="007C0B29" w14:paraId="43DF211E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9CA15BE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48B0DB70" w14:textId="5A93E292" w:rsidR="006C787D" w:rsidRPr="007C0B29" w:rsidRDefault="006C787D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Resetowanie hasła</w:t>
            </w:r>
          </w:p>
        </w:tc>
      </w:tr>
      <w:tr w:rsidR="006C787D" w:rsidRPr="007C0B29" w14:paraId="34A44088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2065609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281F84D1" w14:textId="0A30DA5E" w:rsidR="006C787D" w:rsidRPr="007C0B29" w:rsidRDefault="006C787D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Proces resetowania hasła</w:t>
            </w:r>
            <w:r w:rsidRPr="007C0B29">
              <w:rPr>
                <w:rFonts w:cs="Arial"/>
              </w:rPr>
              <w:t>:</w:t>
            </w:r>
          </w:p>
          <w:p w14:paraId="4740D11A" w14:textId="57BF45AD" w:rsidR="006C787D" w:rsidRPr="007C0B29" w:rsidRDefault="006C787D" w:rsidP="00A23AE4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 w:rsidRPr="006C787D">
              <w:rPr>
                <w:rFonts w:cs="Arial"/>
                <w:bCs/>
                <w:iCs/>
              </w:rPr>
              <w:t>Wysłanie linku do resetowania hasła na adres e-mail powiązany z kontem</w:t>
            </w:r>
          </w:p>
          <w:p w14:paraId="1CA2B67A" w14:textId="14D7AC33" w:rsidR="006C787D" w:rsidRPr="007C0B29" w:rsidRDefault="006C787D" w:rsidP="00A23AE4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 w:rsidRPr="006C787D">
              <w:rPr>
                <w:rFonts w:cs="Arial"/>
                <w:szCs w:val="16"/>
              </w:rPr>
              <w:t>Możliwość ustawienia nowego, zgodnego z polityką bezpieczeństwa hasł</w:t>
            </w:r>
            <w:r w:rsidRPr="007C0B29">
              <w:rPr>
                <w:rFonts w:cs="Arial"/>
                <w:szCs w:val="16"/>
              </w:rPr>
              <w:t>.</w:t>
            </w:r>
          </w:p>
          <w:p w14:paraId="293F2C9B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</w:p>
          <w:p w14:paraId="779EF851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User Story</w:t>
            </w:r>
          </w:p>
          <w:p w14:paraId="28A93C9B" w14:textId="573B8621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Jako</w:t>
            </w:r>
            <w:r w:rsidRPr="007C0B29">
              <w:rPr>
                <w:rFonts w:cs="Arial"/>
              </w:rPr>
              <w:t> </w:t>
            </w:r>
            <w:r w:rsidRPr="006C787D">
              <w:rPr>
                <w:rFonts w:cs="Arial"/>
              </w:rPr>
              <w:t>użytkownik, który zapomniał swojego hasła</w:t>
            </w:r>
          </w:p>
          <w:p w14:paraId="7F86BF7A" w14:textId="3045F167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chcę</w:t>
            </w:r>
            <w:r w:rsidRPr="007C0B29">
              <w:rPr>
                <w:rFonts w:cs="Arial"/>
              </w:rPr>
              <w:t>… </w:t>
            </w:r>
            <w:r w:rsidRPr="006C787D">
              <w:rPr>
                <w:rFonts w:cs="Arial"/>
              </w:rPr>
              <w:t>mieć możliwość zresetowania hasła poprzez proces weryfikacji tożsamości</w:t>
            </w:r>
            <w:r w:rsidRPr="007C0B29">
              <w:rPr>
                <w:rFonts w:cs="Arial"/>
              </w:rPr>
              <w:t>,</w:t>
            </w:r>
          </w:p>
          <w:p w14:paraId="6F6C9BDC" w14:textId="3C88E493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bo wtedy/ponieważ</w:t>
            </w:r>
            <w:r w:rsidRPr="007C0B29">
              <w:rPr>
                <w:rFonts w:cs="Arial"/>
              </w:rPr>
              <w:t>… </w:t>
            </w:r>
            <w:r w:rsidRPr="006C787D">
              <w:rPr>
                <w:rFonts w:cs="Arial"/>
              </w:rPr>
              <w:t>będę mógł odzyskać dostęp do swojego konta bez konieczności kontaktowania się z Helpdeskiem</w:t>
            </w:r>
            <w:r w:rsidRPr="007C0B29">
              <w:rPr>
                <w:rFonts w:cs="Arial"/>
              </w:rPr>
              <w:t>.</w:t>
            </w:r>
          </w:p>
        </w:tc>
      </w:tr>
      <w:tr w:rsidR="006C787D" w:rsidRPr="007C0B29" w14:paraId="6312878D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C4C73C1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3C017E7E" w14:textId="2BB0906F" w:rsidR="006C787D" w:rsidRDefault="006C787D" w:rsidP="00A23AE4">
            <w:pPr>
              <w:pStyle w:val="podpowiedzi"/>
              <w:numPr>
                <w:ilvl w:val="0"/>
                <w:numId w:val="45"/>
              </w:numPr>
              <w:rPr>
                <w:rFonts w:cs="Arial"/>
                <w:szCs w:val="16"/>
              </w:rPr>
            </w:pPr>
            <w:r w:rsidRPr="006C787D">
              <w:rPr>
                <w:rFonts w:cs="Arial"/>
                <w:szCs w:val="16"/>
              </w:rPr>
              <w:t>Użytkownik otrzymuje poprawnie link resetujący</w:t>
            </w:r>
            <w:r w:rsidRPr="007C0B29">
              <w:rPr>
                <w:rFonts w:cs="Arial"/>
                <w:szCs w:val="16"/>
              </w:rPr>
              <w:t>.</w:t>
            </w:r>
          </w:p>
          <w:p w14:paraId="205E7746" w14:textId="41049FD6" w:rsidR="006C787D" w:rsidRPr="007C0B29" w:rsidRDefault="006C787D" w:rsidP="00A23AE4">
            <w:pPr>
              <w:numPr>
                <w:ilvl w:val="0"/>
                <w:numId w:val="45"/>
              </w:numPr>
            </w:pPr>
            <w:r w:rsidRPr="006C787D">
              <w:t>Po przejściu przez link użytkownik może ustawić nowe hasło, które spełnia kryteria bezpieczeństwa</w:t>
            </w:r>
            <w:r w:rsidRPr="007C0B29">
              <w:t>.</w:t>
            </w:r>
          </w:p>
        </w:tc>
      </w:tr>
      <w:tr w:rsidR="006C787D" w:rsidRPr="007C0B29" w14:paraId="3B0E31F4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8E7253B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368C2FB0" w14:textId="68356266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6C787D">
              <w:rPr>
                <w:rFonts w:cs="Arial"/>
                <w:i w:val="0"/>
              </w:rPr>
              <w:t>Adres e-mail użytkownika</w:t>
            </w:r>
          </w:p>
        </w:tc>
      </w:tr>
      <w:tr w:rsidR="006C787D" w:rsidRPr="007C0B29" w14:paraId="28BD0AE6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A9F2E44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37BEAB43" w14:textId="21392A4E" w:rsidR="006C787D" w:rsidRPr="007C0B29" w:rsidRDefault="006C787D" w:rsidP="00DB65F7">
            <w:pPr>
              <w:pStyle w:val="komentarz"/>
              <w:numPr>
                <w:ilvl w:val="0"/>
                <w:numId w:val="0"/>
              </w:numPr>
            </w:pPr>
            <w:r w:rsidRPr="006C787D">
              <w:t>Użytkownik nie jest zalogowany, ale posiada konto w systemi</w:t>
            </w:r>
            <w:r>
              <w:t>e</w:t>
            </w:r>
          </w:p>
        </w:tc>
      </w:tr>
      <w:tr w:rsidR="006C787D" w:rsidRPr="007C0B29" w14:paraId="66F88062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757E00F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013B9CBC" w14:textId="6FE95AE7" w:rsidR="006C787D" w:rsidRPr="007C0B29" w:rsidRDefault="006C787D" w:rsidP="00DB65F7">
            <w:pPr>
              <w:pStyle w:val="komentarz"/>
              <w:numPr>
                <w:ilvl w:val="0"/>
                <w:numId w:val="0"/>
              </w:numPr>
            </w:pPr>
            <w:r w:rsidRPr="006C787D">
              <w:t>Użytkownik może zalogować się za pomocą nowego hasła</w:t>
            </w:r>
          </w:p>
        </w:tc>
      </w:tr>
      <w:tr w:rsidR="006C787D" w:rsidRPr="007C0B29" w14:paraId="15D07E89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6621042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162F0244" w14:textId="77777777" w:rsidR="006C787D" w:rsidRDefault="006C787D" w:rsidP="00DB65F7">
            <w:pPr>
              <w:pStyle w:val="komentarz"/>
            </w:pPr>
            <w:r w:rsidRPr="006C787D">
              <w:t>Wprowadzenie nieistniejącego adresu e-mail.</w:t>
            </w:r>
          </w:p>
          <w:p w14:paraId="0ED4D3DD" w14:textId="04E84527" w:rsidR="006C787D" w:rsidRPr="007C0B29" w:rsidRDefault="006C787D" w:rsidP="00DB65F7">
            <w:pPr>
              <w:pStyle w:val="komentarz"/>
            </w:pPr>
            <w:r w:rsidRPr="006C787D">
              <w:t>Wygasły link resetujący</w:t>
            </w:r>
            <w:r>
              <w:t>.</w:t>
            </w:r>
          </w:p>
        </w:tc>
      </w:tr>
      <w:tr w:rsidR="006C787D" w:rsidRPr="007C0B29" w14:paraId="1063E221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A92F88D" w14:textId="77777777" w:rsidR="006C787D" w:rsidRPr="007C0B29" w:rsidDel="00DE7D70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4C450F2C" w14:textId="68D6EE08" w:rsidR="006C787D" w:rsidRPr="007C0B29" w:rsidDel="00DE7D70" w:rsidRDefault="006C787D" w:rsidP="00DB65F7">
            <w:pPr>
              <w:pStyle w:val="komentarz"/>
              <w:numPr>
                <w:ilvl w:val="0"/>
                <w:numId w:val="0"/>
              </w:numPr>
            </w:pPr>
            <w:r w:rsidRPr="006C787D">
              <w:t>Wykorzystanie tokenu bezpieczeństwa w linku resetującym, ważnego przez określony czas</w:t>
            </w:r>
          </w:p>
        </w:tc>
      </w:tr>
      <w:tr w:rsidR="006C787D" w:rsidRPr="007C0B29" w14:paraId="3A13446C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2E6C8FA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4AB9197A" w14:textId="7FA7FE69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6C787D">
              <w:rPr>
                <w:rFonts w:cs="Arial"/>
              </w:rPr>
              <w:t>Użytkownicy końcowi, Zespół projektowy</w:t>
            </w:r>
            <w:ins w:id="83" w:author="Jakub Kolad" w:date="2025-04-11T21:59:00Z">
              <w:r w:rsidR="002B7367">
                <w:rPr>
                  <w:rFonts w:cs="Arial"/>
                </w:rPr>
                <w:t xml:space="preserve">, </w:t>
              </w:r>
              <w:r w:rsidR="002B7367" w:rsidRPr="007C0B29">
                <w:rPr>
                  <w:rFonts w:cs="Arial"/>
                  <w:szCs w:val="16"/>
                </w:rPr>
                <w:t>Zespół deweloperski</w:t>
              </w:r>
            </w:ins>
          </w:p>
        </w:tc>
      </w:tr>
      <w:tr w:rsidR="006C787D" w:rsidRPr="007C0B29" w14:paraId="2633CB4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034BAAE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51EA57B6" w14:textId="164EC1E1" w:rsidR="006C787D" w:rsidRPr="007C0B29" w:rsidRDefault="006C787D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F01</w:t>
            </w:r>
          </w:p>
        </w:tc>
      </w:tr>
    </w:tbl>
    <w:p w14:paraId="391D5286" w14:textId="77777777" w:rsidR="006C787D" w:rsidRDefault="006C787D" w:rsidP="006C787D">
      <w:pPr>
        <w:ind w:firstLine="0"/>
      </w:pPr>
    </w:p>
    <w:p w14:paraId="6920FE4A" w14:textId="77777777" w:rsidR="00D13A68" w:rsidRDefault="00D13A68" w:rsidP="006C787D">
      <w:pPr>
        <w:ind w:firstLine="0"/>
      </w:pPr>
    </w:p>
    <w:p w14:paraId="6B550CF1" w14:textId="77777777" w:rsidR="00D13A68" w:rsidRDefault="00D13A68" w:rsidP="006C787D">
      <w:pPr>
        <w:ind w:firstLine="0"/>
      </w:pPr>
    </w:p>
    <w:p w14:paraId="10449F64" w14:textId="77777777" w:rsidR="00374CAD" w:rsidRDefault="00374CAD" w:rsidP="006C787D">
      <w:pPr>
        <w:ind w:firstLine="0"/>
      </w:pPr>
    </w:p>
    <w:p w14:paraId="2426F017" w14:textId="77777777" w:rsidR="00374CAD" w:rsidRDefault="00374CAD" w:rsidP="006C787D">
      <w:pPr>
        <w:ind w:firstLine="0"/>
      </w:pPr>
    </w:p>
    <w:p w14:paraId="0BA02C22" w14:textId="77777777" w:rsidR="00374CAD" w:rsidRDefault="00374CAD" w:rsidP="006C787D">
      <w:pPr>
        <w:ind w:firstLine="0"/>
      </w:pPr>
    </w:p>
    <w:p w14:paraId="4D063F07" w14:textId="77777777" w:rsidR="00374CAD" w:rsidRDefault="00374CAD" w:rsidP="006C787D">
      <w:pPr>
        <w:ind w:firstLine="0"/>
      </w:pPr>
    </w:p>
    <w:p w14:paraId="17DBB916" w14:textId="77777777" w:rsidR="00374CAD" w:rsidRDefault="00374CAD" w:rsidP="006C787D">
      <w:pPr>
        <w:ind w:firstLine="0"/>
      </w:pPr>
    </w:p>
    <w:p w14:paraId="4A0FAF32" w14:textId="77777777" w:rsidR="00374CAD" w:rsidRDefault="00374CAD" w:rsidP="006C787D">
      <w:pPr>
        <w:ind w:firstLine="0"/>
      </w:pPr>
    </w:p>
    <w:p w14:paraId="43910530" w14:textId="77777777" w:rsidR="00374CAD" w:rsidRDefault="00374CAD" w:rsidP="006C787D">
      <w:pPr>
        <w:ind w:firstLine="0"/>
      </w:pPr>
    </w:p>
    <w:p w14:paraId="4480D69A" w14:textId="77777777" w:rsidR="00374CAD" w:rsidRDefault="00374CAD" w:rsidP="006C787D">
      <w:pPr>
        <w:ind w:firstLine="0"/>
      </w:pPr>
    </w:p>
    <w:p w14:paraId="5D585205" w14:textId="77777777" w:rsidR="00374CAD" w:rsidRDefault="00374CAD" w:rsidP="006C787D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3"/>
        <w:gridCol w:w="1938"/>
        <w:gridCol w:w="1400"/>
        <w:gridCol w:w="3700"/>
      </w:tblGrid>
      <w:tr w:rsidR="006C787D" w:rsidRPr="007C0B29" w14:paraId="579D94B5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36B84E38" w14:textId="77777777" w:rsidR="006C787D" w:rsidRPr="007C0B29" w:rsidRDefault="006C787D" w:rsidP="00A23AE4">
            <w:pPr>
              <w:pStyle w:val="wpiswtabeli"/>
            </w:pPr>
            <w:r w:rsidRPr="007C0B29">
              <w:t>KARTA WYMAGANIA</w:t>
            </w:r>
          </w:p>
        </w:tc>
      </w:tr>
      <w:tr w:rsidR="006C787D" w:rsidRPr="007C0B29" w14:paraId="54D15CB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35EBFD7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1" w:type="dxa"/>
            <w:vAlign w:val="center"/>
          </w:tcPr>
          <w:p w14:paraId="74F27E02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F0</w:t>
            </w:r>
            <w:r>
              <w:rPr>
                <w:rFonts w:cs="Arial"/>
              </w:rPr>
              <w:t>3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15D909F1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425F15BA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  <w:b/>
              </w:rPr>
              <w:t>M</w:t>
            </w:r>
            <w:r w:rsidRPr="007C0B29">
              <w:rPr>
                <w:rFonts w:cs="Arial"/>
              </w:rPr>
              <w:t xml:space="preserve"> – must </w:t>
            </w:r>
          </w:p>
        </w:tc>
      </w:tr>
      <w:tr w:rsidR="006C787D" w:rsidRPr="007C0B29" w14:paraId="63AEBDEF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EDF5BCE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59D1E0ED" w14:textId="47C333F2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6C787D">
              <w:rPr>
                <w:rFonts w:cs="Arial"/>
              </w:rPr>
              <w:t>Katalog kursów i system zapisów</w:t>
            </w:r>
          </w:p>
        </w:tc>
      </w:tr>
      <w:tr w:rsidR="006C787D" w:rsidRPr="007C0B29" w14:paraId="333CB4B5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1B971DC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lastRenderedPageBreak/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0251DE51" w14:textId="585830DD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 xml:space="preserve">System </w:t>
            </w:r>
            <w:r w:rsidR="00F92937">
              <w:rPr>
                <w:rFonts w:cs="Arial"/>
              </w:rPr>
              <w:t>zapewnia</w:t>
            </w:r>
            <w:r w:rsidRPr="007C0B29">
              <w:rPr>
                <w:rFonts w:cs="Arial"/>
              </w:rPr>
              <w:t>:</w:t>
            </w:r>
          </w:p>
          <w:p w14:paraId="0668EFA4" w14:textId="21B4C71F" w:rsidR="006C787D" w:rsidRPr="007C0B29" w:rsidRDefault="006C787D" w:rsidP="00A23AE4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 w:rsidRPr="006C787D">
              <w:rPr>
                <w:rFonts w:cs="Arial"/>
                <w:bCs/>
                <w:iCs/>
              </w:rPr>
              <w:t>Dynamiczne wyświetlanie listy kursów z możliwością sortowania i filtrowania</w:t>
            </w:r>
          </w:p>
          <w:p w14:paraId="02BE2333" w14:textId="5E2F2C91" w:rsidR="006C787D" w:rsidRPr="007C0B29" w:rsidRDefault="006C787D" w:rsidP="00A23AE4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 w:rsidRPr="006C787D">
              <w:rPr>
                <w:rFonts w:cs="Arial"/>
                <w:szCs w:val="16"/>
              </w:rPr>
              <w:t xml:space="preserve">Proces zapisu </w:t>
            </w:r>
            <w:r>
              <w:rPr>
                <w:rFonts w:cs="Arial"/>
                <w:szCs w:val="16"/>
              </w:rPr>
              <w:t xml:space="preserve">/ rejestracji do kursu </w:t>
            </w:r>
            <w:r w:rsidRPr="006C787D">
              <w:rPr>
                <w:rFonts w:cs="Arial"/>
                <w:szCs w:val="16"/>
              </w:rPr>
              <w:t>w sposób intuicyjny, również dla użytkowników niezalogowanych – przy czym zapis może wymagać wcześniejszej rejestracji.</w:t>
            </w:r>
          </w:p>
          <w:p w14:paraId="53590CFB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</w:p>
          <w:p w14:paraId="1A53CE88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User Story</w:t>
            </w:r>
          </w:p>
          <w:p w14:paraId="1C26FD9E" w14:textId="296AAD8B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Jako</w:t>
            </w:r>
            <w:r w:rsidRPr="007C0B29">
              <w:rPr>
                <w:rFonts w:cs="Arial"/>
              </w:rPr>
              <w:t> </w:t>
            </w:r>
            <w:r w:rsidRPr="006C787D">
              <w:rPr>
                <w:rFonts w:cs="Arial"/>
              </w:rPr>
              <w:t>niezalogowany lub zalogowany użytkownik</w:t>
            </w:r>
          </w:p>
          <w:p w14:paraId="1EDC5172" w14:textId="2D4C1DF2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chcę</w:t>
            </w:r>
            <w:r w:rsidRPr="007C0B29">
              <w:rPr>
                <w:rFonts w:cs="Arial"/>
              </w:rPr>
              <w:t>… </w:t>
            </w:r>
            <w:r w:rsidRPr="006C787D">
              <w:rPr>
                <w:rFonts w:cs="Arial"/>
              </w:rPr>
              <w:t>móc przeglądać katalog dostępnych kursów, stosować filtry (np. według kategorii, poziomu trudności, oceny czy tematyki) oraz zapisywać się na wybrane szkolenia</w:t>
            </w:r>
            <w:r w:rsidRPr="007C0B29">
              <w:rPr>
                <w:rFonts w:cs="Arial"/>
              </w:rPr>
              <w:t>,</w:t>
            </w:r>
          </w:p>
          <w:p w14:paraId="052D3AFD" w14:textId="688DFC78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bo wtedy/ponieważ</w:t>
            </w:r>
            <w:r w:rsidRPr="007C0B29">
              <w:rPr>
                <w:rFonts w:cs="Arial"/>
              </w:rPr>
              <w:t>… </w:t>
            </w:r>
            <w:r w:rsidR="00F92937" w:rsidRPr="00F92937">
              <w:rPr>
                <w:rFonts w:cs="Arial"/>
              </w:rPr>
              <w:t>będę mógł szybko znaleźć kurs odpowiadający moim potrzebom edukacyjnym</w:t>
            </w:r>
            <w:r w:rsidR="00F92937">
              <w:rPr>
                <w:rFonts w:cs="Arial"/>
              </w:rPr>
              <w:t>.</w:t>
            </w:r>
          </w:p>
        </w:tc>
      </w:tr>
      <w:tr w:rsidR="006C787D" w:rsidRPr="007C0B29" w14:paraId="1BEC0EB9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AED5175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3D5AB6D8" w14:textId="01143F55" w:rsidR="006C787D" w:rsidRDefault="00F92937" w:rsidP="00A23AE4">
            <w:pPr>
              <w:pStyle w:val="podpowiedzi"/>
              <w:numPr>
                <w:ilvl w:val="0"/>
                <w:numId w:val="45"/>
              </w:numPr>
              <w:rPr>
                <w:rFonts w:cs="Arial"/>
                <w:szCs w:val="16"/>
              </w:rPr>
            </w:pPr>
            <w:r w:rsidRPr="00F92937">
              <w:rPr>
                <w:rFonts w:cs="Arial"/>
                <w:szCs w:val="16"/>
              </w:rPr>
              <w:t>Wyświetlenie katalogu kursów odpowiadających ustawionym filtrom</w:t>
            </w:r>
            <w:r w:rsidR="006C787D" w:rsidRPr="007C0B29">
              <w:rPr>
                <w:rFonts w:cs="Arial"/>
                <w:szCs w:val="16"/>
              </w:rPr>
              <w:t>.</w:t>
            </w:r>
          </w:p>
          <w:p w14:paraId="5C253EEE" w14:textId="6E820949" w:rsidR="006C787D" w:rsidRPr="007C0B29" w:rsidRDefault="00F92937" w:rsidP="00A23AE4">
            <w:pPr>
              <w:numPr>
                <w:ilvl w:val="0"/>
                <w:numId w:val="45"/>
              </w:numPr>
            </w:pPr>
            <w:r w:rsidRPr="00F92937">
              <w:t>Pomyślny zapis na kurs z potwierdzeniem dla użytkownika</w:t>
            </w:r>
            <w:r w:rsidR="006C787D" w:rsidRPr="007C0B29">
              <w:t>.</w:t>
            </w:r>
          </w:p>
        </w:tc>
      </w:tr>
      <w:tr w:rsidR="006C787D" w:rsidRPr="007C0B29" w14:paraId="25E31312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9FD9604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2070E3E2" w14:textId="32E5DE3C" w:rsidR="006C787D" w:rsidRPr="007C0B29" w:rsidRDefault="00F92937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  <w:i w:val="0"/>
              </w:rPr>
              <w:t>F</w:t>
            </w:r>
            <w:r w:rsidRPr="00F92937">
              <w:rPr>
                <w:rFonts w:cs="Arial"/>
                <w:i w:val="0"/>
              </w:rPr>
              <w:t>iltr</w:t>
            </w:r>
            <w:r>
              <w:rPr>
                <w:rFonts w:cs="Arial"/>
                <w:i w:val="0"/>
              </w:rPr>
              <w:t>y</w:t>
            </w:r>
            <w:r w:rsidRPr="00F92937">
              <w:rPr>
                <w:rFonts w:cs="Arial"/>
                <w:i w:val="0"/>
              </w:rPr>
              <w:t>, kliknięcie przycisku „Zapisz się”</w:t>
            </w:r>
          </w:p>
        </w:tc>
      </w:tr>
      <w:tr w:rsidR="006C787D" w:rsidRPr="007C0B29" w14:paraId="4207E2E1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35F5556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4B5975C5" w14:textId="41AD6C9E" w:rsidR="006C787D" w:rsidRPr="007C0B29" w:rsidRDefault="00F92937" w:rsidP="00DB65F7">
            <w:pPr>
              <w:pStyle w:val="komentarz"/>
              <w:numPr>
                <w:ilvl w:val="0"/>
                <w:numId w:val="0"/>
              </w:numPr>
            </w:pPr>
            <w:r w:rsidRPr="00F92937">
              <w:t>System posiada dostęp do aktualnej bazy kursów; użytkownik jest zalogowany lub zachęcony do rejestracji</w:t>
            </w:r>
          </w:p>
        </w:tc>
      </w:tr>
      <w:tr w:rsidR="006C787D" w:rsidRPr="007C0B29" w14:paraId="0A343454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397A32F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2B5C2CEC" w14:textId="7881DA2A" w:rsidR="006C787D" w:rsidRPr="007C0B29" w:rsidRDefault="00F92937" w:rsidP="00DB65F7">
            <w:pPr>
              <w:pStyle w:val="komentarz"/>
              <w:numPr>
                <w:ilvl w:val="0"/>
                <w:numId w:val="0"/>
              </w:numPr>
            </w:pPr>
            <w:r w:rsidRPr="00F92937">
              <w:t>Użytkownik otrzymuje potwierdzenie zapisu, a kurs zostaje przypisany do jego konta</w:t>
            </w:r>
          </w:p>
        </w:tc>
      </w:tr>
      <w:tr w:rsidR="006C787D" w:rsidRPr="007C0B29" w14:paraId="3BDAF866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FC81EC9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0B51B534" w14:textId="744FA167" w:rsidR="006C787D" w:rsidRDefault="00F92937" w:rsidP="00DB65F7">
            <w:pPr>
              <w:pStyle w:val="komentarz"/>
            </w:pPr>
            <w:r w:rsidRPr="00F92937">
              <w:t>Brak kursów spełniających kryteria – komunikat o braku wyników</w:t>
            </w:r>
            <w:r w:rsidR="006C787D" w:rsidRPr="006C787D">
              <w:t>.</w:t>
            </w:r>
          </w:p>
          <w:p w14:paraId="58A1377F" w14:textId="6B6F1840" w:rsidR="006C787D" w:rsidRPr="007C0B29" w:rsidRDefault="00F92937" w:rsidP="00DB65F7">
            <w:pPr>
              <w:pStyle w:val="komentarz"/>
            </w:pPr>
            <w:r w:rsidRPr="00F92937">
              <w:t>Błąd podczas procesu zapisu – wyświetlenie komunikatu o błędzie</w:t>
            </w:r>
            <w:r>
              <w:t>.</w:t>
            </w:r>
          </w:p>
        </w:tc>
      </w:tr>
      <w:tr w:rsidR="006C787D" w:rsidRPr="007C0B29" w14:paraId="131F35D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A784528" w14:textId="77777777" w:rsidR="006C787D" w:rsidRPr="007C0B29" w:rsidDel="00DE7D70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53020325" w14:textId="20945BD8" w:rsidR="006C787D" w:rsidRDefault="00F92937" w:rsidP="00DB65F7">
            <w:pPr>
              <w:pStyle w:val="komentarz"/>
            </w:pPr>
            <w:r w:rsidRPr="00F92937">
              <w:t>Wykorzystanie zapytań AJAX dla dynamicznego filtrowania kursów</w:t>
            </w:r>
          </w:p>
          <w:p w14:paraId="0F3F86B3" w14:textId="5061E667" w:rsidR="006C787D" w:rsidRPr="007C0B29" w:rsidDel="00DE7D70" w:rsidRDefault="00F92937" w:rsidP="00DB65F7">
            <w:pPr>
              <w:pStyle w:val="komentarz"/>
            </w:pPr>
            <w:r w:rsidRPr="00F92937">
              <w:t>Integracja z bazą danych przechowującą informacje o kursach i zapisach</w:t>
            </w:r>
          </w:p>
        </w:tc>
      </w:tr>
      <w:tr w:rsidR="006C787D" w:rsidRPr="007C0B29" w14:paraId="247EADC5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F61C835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554A7531" w14:textId="5F4711A2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6C787D">
              <w:rPr>
                <w:rFonts w:cs="Arial"/>
              </w:rPr>
              <w:t>Użytkownicy końcowi, Zespół projektowy</w:t>
            </w:r>
            <w:ins w:id="84" w:author="Jakub Kolad" w:date="2025-04-11T21:59:00Z">
              <w:r w:rsidR="002B7367">
                <w:rPr>
                  <w:rFonts w:cs="Arial"/>
                </w:rPr>
                <w:t xml:space="preserve">, </w:t>
              </w:r>
              <w:r w:rsidR="002B7367" w:rsidRPr="007C0B29">
                <w:rPr>
                  <w:rFonts w:cs="Arial"/>
                  <w:szCs w:val="16"/>
                </w:rPr>
                <w:t>Zespół deweloperski</w:t>
              </w:r>
            </w:ins>
          </w:p>
        </w:tc>
      </w:tr>
      <w:tr w:rsidR="006C787D" w:rsidRPr="007C0B29" w14:paraId="1F027BA0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ADD37A8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03AD00C0" w14:textId="253C3C69" w:rsidR="006C787D" w:rsidRPr="007C0B29" w:rsidRDefault="006C787D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F0</w:t>
            </w:r>
            <w:r w:rsidR="00F92937">
              <w:rPr>
                <w:rFonts w:cs="Arial"/>
              </w:rPr>
              <w:t>1</w:t>
            </w:r>
          </w:p>
        </w:tc>
      </w:tr>
    </w:tbl>
    <w:p w14:paraId="29D04A1F" w14:textId="77777777" w:rsidR="006C787D" w:rsidRDefault="006C787D" w:rsidP="006C787D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3"/>
        <w:gridCol w:w="1938"/>
        <w:gridCol w:w="1400"/>
        <w:gridCol w:w="3700"/>
      </w:tblGrid>
      <w:tr w:rsidR="006C787D" w:rsidRPr="007C0B29" w14:paraId="26F072D5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66FD8551" w14:textId="77777777" w:rsidR="006C787D" w:rsidRPr="007C0B29" w:rsidRDefault="006C787D" w:rsidP="00A23AE4">
            <w:pPr>
              <w:pStyle w:val="wpiswtabeli"/>
            </w:pPr>
            <w:r w:rsidRPr="007C0B29">
              <w:t>KARTA WYMAGANIA</w:t>
            </w:r>
          </w:p>
        </w:tc>
      </w:tr>
      <w:tr w:rsidR="006C787D" w:rsidRPr="007C0B29" w14:paraId="4ABC4E31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1721943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1" w:type="dxa"/>
            <w:vAlign w:val="center"/>
          </w:tcPr>
          <w:p w14:paraId="41400EE9" w14:textId="27DFF989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F0</w:t>
            </w:r>
            <w:r w:rsidR="00F92937">
              <w:rPr>
                <w:rFonts w:cs="Arial"/>
              </w:rPr>
              <w:t>4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5188C5F4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071EFC28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  <w:b/>
              </w:rPr>
              <w:t>M</w:t>
            </w:r>
            <w:r w:rsidRPr="007C0B29">
              <w:rPr>
                <w:rFonts w:cs="Arial"/>
              </w:rPr>
              <w:t xml:space="preserve"> – must </w:t>
            </w:r>
          </w:p>
        </w:tc>
      </w:tr>
      <w:tr w:rsidR="006C787D" w:rsidRPr="007C0B29" w14:paraId="5855AD70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5108877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56500ED4" w14:textId="1CBA968A" w:rsidR="006C787D" w:rsidRPr="007C0B29" w:rsidRDefault="00F92937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Realizacja kursu</w:t>
            </w:r>
          </w:p>
        </w:tc>
      </w:tr>
      <w:tr w:rsidR="006C787D" w:rsidRPr="007C0B29" w14:paraId="5D935598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9EB7408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08CF48A7" w14:textId="02D16164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 xml:space="preserve">System </w:t>
            </w:r>
            <w:r w:rsidR="00F92937">
              <w:rPr>
                <w:rFonts w:cs="Arial"/>
              </w:rPr>
              <w:t>zapewnia</w:t>
            </w:r>
            <w:r w:rsidRPr="007C0B29">
              <w:rPr>
                <w:rFonts w:cs="Arial"/>
              </w:rPr>
              <w:t>:</w:t>
            </w:r>
          </w:p>
          <w:p w14:paraId="1322D7CF" w14:textId="05E6A0CB" w:rsidR="006C787D" w:rsidRPr="007C0B29" w:rsidRDefault="00F92937" w:rsidP="00A23AE4">
            <w:pPr>
              <w:pStyle w:val="podpowiedzi"/>
              <w:numPr>
                <w:ilvl w:val="0"/>
                <w:numId w:val="44"/>
              </w:numPr>
              <w:rPr>
                <w:rFonts w:cs="Arial"/>
                <w:bCs/>
                <w:i w:val="0"/>
                <w:iCs/>
              </w:rPr>
            </w:pPr>
            <w:r w:rsidRPr="00F92937">
              <w:rPr>
                <w:rFonts w:cs="Arial"/>
                <w:bCs/>
                <w:i w:val="0"/>
                <w:iCs/>
              </w:rPr>
              <w:t>Odtwarzacz multimedialny z możliwością pauzy, przewijania, zmiany jakości obrazu</w:t>
            </w:r>
            <w:r w:rsidR="006C787D" w:rsidRPr="007C0B29">
              <w:rPr>
                <w:rFonts w:cs="Arial"/>
                <w:bCs/>
                <w:i w:val="0"/>
                <w:iCs/>
              </w:rPr>
              <w:t>.</w:t>
            </w:r>
          </w:p>
          <w:p w14:paraId="1DD35804" w14:textId="77A26596" w:rsidR="006C787D" w:rsidRPr="007C0B29" w:rsidRDefault="00F92937" w:rsidP="00A23AE4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 w:rsidRPr="00F92937">
              <w:rPr>
                <w:rFonts w:cs="Arial"/>
                <w:szCs w:val="16"/>
              </w:rPr>
              <w:t>Wyświetlanie materiałów tekstowych oraz interaktywnych quizów na końcu sekcji kursu</w:t>
            </w:r>
            <w:r>
              <w:rPr>
                <w:rFonts w:cs="Arial"/>
                <w:szCs w:val="16"/>
              </w:rPr>
              <w:t>.</w:t>
            </w:r>
          </w:p>
          <w:p w14:paraId="4FE45257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</w:p>
          <w:p w14:paraId="0537B8FD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User Story</w:t>
            </w:r>
          </w:p>
          <w:p w14:paraId="45C06C2B" w14:textId="2F9C8CDB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Jako</w:t>
            </w:r>
            <w:r w:rsidRPr="007C0B29">
              <w:rPr>
                <w:rFonts w:cs="Arial"/>
              </w:rPr>
              <w:t> </w:t>
            </w:r>
            <w:r w:rsidR="00F92937" w:rsidRPr="00F92937">
              <w:rPr>
                <w:rFonts w:cs="Arial"/>
              </w:rPr>
              <w:t>uczestnik zapisany na kurs</w:t>
            </w:r>
          </w:p>
          <w:p w14:paraId="0202988C" w14:textId="4EA0DD73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chcę</w:t>
            </w:r>
            <w:r w:rsidRPr="007C0B29">
              <w:rPr>
                <w:rFonts w:cs="Arial"/>
              </w:rPr>
              <w:t>… </w:t>
            </w:r>
            <w:r w:rsidR="00F92937" w:rsidRPr="00F92937">
              <w:rPr>
                <w:rFonts w:cs="Arial"/>
              </w:rPr>
              <w:t>mieć możliwość odtwarzania materiałów kursowych (np. wideo, prezentacji) oraz przeglądania treści dydaktycznych</w:t>
            </w:r>
            <w:r w:rsidRPr="007C0B29">
              <w:rPr>
                <w:rFonts w:cs="Arial"/>
              </w:rPr>
              <w:t>,</w:t>
            </w:r>
          </w:p>
          <w:p w14:paraId="38A2EE0E" w14:textId="0CCEF692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bo wtedy/ponieważ</w:t>
            </w:r>
            <w:r w:rsidRPr="007C0B29">
              <w:rPr>
                <w:rFonts w:cs="Arial"/>
              </w:rPr>
              <w:t>… </w:t>
            </w:r>
            <w:r w:rsidR="00F92937" w:rsidRPr="00F92937">
              <w:rPr>
                <w:rFonts w:cs="Arial"/>
              </w:rPr>
              <w:t>będę mógł systematycznie się uczyć i monitorować swój postęp w nauce</w:t>
            </w:r>
            <w:r w:rsidRPr="007C0B29">
              <w:rPr>
                <w:rFonts w:cs="Arial"/>
              </w:rPr>
              <w:t>.</w:t>
            </w:r>
          </w:p>
        </w:tc>
      </w:tr>
      <w:tr w:rsidR="006C787D" w:rsidRPr="007C0B29" w14:paraId="6775340C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8479623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6D57A876" w14:textId="258AC467" w:rsidR="006C787D" w:rsidRDefault="00F92937" w:rsidP="00A23AE4">
            <w:pPr>
              <w:pStyle w:val="podpowiedzi"/>
              <w:numPr>
                <w:ilvl w:val="0"/>
                <w:numId w:val="45"/>
              </w:numPr>
              <w:rPr>
                <w:rFonts w:cs="Arial"/>
                <w:szCs w:val="16"/>
              </w:rPr>
            </w:pPr>
            <w:r w:rsidRPr="00F92937">
              <w:rPr>
                <w:rFonts w:cs="Arial"/>
                <w:szCs w:val="16"/>
              </w:rPr>
              <w:t>Uczestnik może odtworzyć materiał bez zauważalnych przerw</w:t>
            </w:r>
            <w:r w:rsidR="006C787D" w:rsidRPr="007C0B29">
              <w:rPr>
                <w:rFonts w:cs="Arial"/>
                <w:szCs w:val="16"/>
              </w:rPr>
              <w:t>.</w:t>
            </w:r>
          </w:p>
          <w:p w14:paraId="56E6987F" w14:textId="5B2E9C76" w:rsidR="006C787D" w:rsidRPr="007C0B29" w:rsidRDefault="00F92937" w:rsidP="00A23AE4">
            <w:pPr>
              <w:numPr>
                <w:ilvl w:val="0"/>
                <w:numId w:val="45"/>
              </w:numPr>
            </w:pPr>
            <w:r w:rsidRPr="00F92937">
              <w:t>Po ukończeniu materiału system wyświetla opcję przejścia do quizu lub kolejnej sekcji</w:t>
            </w:r>
            <w:r w:rsidR="006C787D" w:rsidRPr="007C0B29">
              <w:t>.</w:t>
            </w:r>
          </w:p>
        </w:tc>
      </w:tr>
      <w:tr w:rsidR="006C787D" w:rsidRPr="007C0B29" w14:paraId="748D140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65AB07D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3031761D" w14:textId="65989A52" w:rsidR="006C787D" w:rsidRPr="007C0B29" w:rsidRDefault="00F92937" w:rsidP="00A23AE4">
            <w:pPr>
              <w:pStyle w:val="podpowiedzi"/>
              <w:rPr>
                <w:rFonts w:cs="Arial"/>
              </w:rPr>
            </w:pPr>
            <w:r w:rsidRPr="00F92937">
              <w:rPr>
                <w:rFonts w:cs="Arial"/>
                <w:i w:val="0"/>
              </w:rPr>
              <w:t>Wybór kursu, interakcje użytkownika (np. kliknięcia przycisków odtwarzacza)</w:t>
            </w:r>
          </w:p>
        </w:tc>
      </w:tr>
      <w:tr w:rsidR="006C787D" w:rsidRPr="007C0B29" w14:paraId="7277C747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346DE35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30C78CF8" w14:textId="124DA9BC" w:rsidR="006C787D" w:rsidRPr="007C0B29" w:rsidRDefault="00F92937" w:rsidP="00DB65F7">
            <w:pPr>
              <w:pStyle w:val="komentarz"/>
              <w:numPr>
                <w:ilvl w:val="0"/>
                <w:numId w:val="0"/>
              </w:numPr>
            </w:pPr>
            <w:r w:rsidRPr="00F92937">
              <w:t>Użytkownik zapisany na kurs, dostęp do materiałów kursowych</w:t>
            </w:r>
          </w:p>
        </w:tc>
      </w:tr>
      <w:tr w:rsidR="006C787D" w:rsidRPr="007C0B29" w14:paraId="42642081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824F00B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3C19BC93" w14:textId="06CBB45F" w:rsidR="006C787D" w:rsidRPr="007C0B29" w:rsidRDefault="00F92937" w:rsidP="00DB65F7">
            <w:pPr>
              <w:pStyle w:val="komentarz"/>
              <w:numPr>
                <w:ilvl w:val="0"/>
                <w:numId w:val="0"/>
              </w:numPr>
            </w:pPr>
            <w:r w:rsidRPr="00F92937">
              <w:t>Materiały są odtwarzane, a postępy uczestnika są rejestrowane</w:t>
            </w:r>
          </w:p>
        </w:tc>
      </w:tr>
      <w:tr w:rsidR="006C787D" w:rsidRPr="007C0B29" w14:paraId="52422B96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63FCB2F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28628724" w14:textId="2E9A8F1C" w:rsidR="006C787D" w:rsidRDefault="00F92937" w:rsidP="00DB65F7">
            <w:pPr>
              <w:pStyle w:val="komentarz"/>
            </w:pPr>
            <w:r w:rsidRPr="00F92937">
              <w:t>Błąd odtwarzacza – komunikat o problemie i możliwość ponownego uruchomienia</w:t>
            </w:r>
            <w:r w:rsidR="006C787D" w:rsidRPr="006C787D">
              <w:t>.</w:t>
            </w:r>
          </w:p>
          <w:p w14:paraId="66E74B57" w14:textId="5EB4B6B6" w:rsidR="006C787D" w:rsidRPr="007C0B29" w:rsidRDefault="00F92937" w:rsidP="00DB65F7">
            <w:pPr>
              <w:pStyle w:val="komentarz"/>
            </w:pPr>
            <w:r w:rsidRPr="00F92937">
              <w:t>Brak materiału w danej sekcji – informacja o niedostępności treści</w:t>
            </w:r>
            <w:r>
              <w:t>.</w:t>
            </w:r>
          </w:p>
        </w:tc>
      </w:tr>
      <w:tr w:rsidR="006C787D" w:rsidRPr="007C0B29" w14:paraId="4414EEC9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F8EF14F" w14:textId="77777777" w:rsidR="006C787D" w:rsidRPr="007C0B29" w:rsidDel="00DE7D70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39CC390B" w14:textId="642449B3" w:rsidR="006C787D" w:rsidRDefault="00F92937" w:rsidP="00DB65F7">
            <w:pPr>
              <w:pStyle w:val="komentarz"/>
            </w:pPr>
            <w:r w:rsidRPr="00F92937">
              <w:t>Wykorzystanie responsywnego odtwarzacza multimedialnego, kompatybilnego z różnymi urządzeniami</w:t>
            </w:r>
            <w:r>
              <w:t>.</w:t>
            </w:r>
          </w:p>
          <w:p w14:paraId="6AB53090" w14:textId="60DA1F7D" w:rsidR="006C787D" w:rsidRPr="007C0B29" w:rsidDel="00DE7D70" w:rsidRDefault="00F92937" w:rsidP="00DB65F7">
            <w:pPr>
              <w:pStyle w:val="komentarz"/>
            </w:pPr>
            <w:r w:rsidRPr="00F92937">
              <w:t>Zapis postępów w bazie danych</w:t>
            </w:r>
            <w:r>
              <w:t>.</w:t>
            </w:r>
          </w:p>
        </w:tc>
      </w:tr>
      <w:tr w:rsidR="006C787D" w:rsidRPr="007C0B29" w14:paraId="42769773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2197320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55629839" w14:textId="265C469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6C787D">
              <w:rPr>
                <w:rFonts w:cs="Arial"/>
              </w:rPr>
              <w:t>Użytkownicy końcowi, Zespół projektowy</w:t>
            </w:r>
            <w:ins w:id="85" w:author="Jakub Kolad" w:date="2025-04-11T22:00:00Z">
              <w:r w:rsidR="002B7367">
                <w:rPr>
                  <w:rFonts w:cs="Arial"/>
                </w:rPr>
                <w:t xml:space="preserve">, </w:t>
              </w:r>
              <w:r w:rsidR="002B7367" w:rsidRPr="007C0B29">
                <w:rPr>
                  <w:rFonts w:cs="Arial"/>
                  <w:szCs w:val="16"/>
                </w:rPr>
                <w:t>Zespół deweloperski</w:t>
              </w:r>
            </w:ins>
            <w:ins w:id="86" w:author="Jakub Kolad" w:date="2025-04-11T22:02:00Z">
              <w:r w:rsidR="002B7367">
                <w:rPr>
                  <w:rFonts w:cs="Arial"/>
                  <w:szCs w:val="16"/>
                </w:rPr>
                <w:t>,</w:t>
              </w:r>
            </w:ins>
          </w:p>
        </w:tc>
      </w:tr>
      <w:tr w:rsidR="006C787D" w:rsidRPr="007C0B29" w14:paraId="03EA5C8D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A9D0153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5448B23B" w14:textId="4D85A6AB" w:rsidR="006C787D" w:rsidRPr="007C0B29" w:rsidRDefault="006C787D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F0</w:t>
            </w:r>
            <w:r w:rsidR="00F92937">
              <w:rPr>
                <w:rFonts w:cs="Arial"/>
              </w:rPr>
              <w:t>3, F07</w:t>
            </w:r>
          </w:p>
        </w:tc>
      </w:tr>
    </w:tbl>
    <w:p w14:paraId="70116932" w14:textId="77777777" w:rsidR="006C787D" w:rsidDel="005A13FE" w:rsidRDefault="006C787D" w:rsidP="006C787D">
      <w:pPr>
        <w:ind w:firstLine="0"/>
        <w:rPr>
          <w:del w:id="87" w:author="Jakub Kolad" w:date="2025-04-11T23:06:00Z"/>
        </w:rPr>
      </w:pPr>
    </w:p>
    <w:p w14:paraId="48B58116" w14:textId="77777777" w:rsidR="00D13A68" w:rsidDel="005A13FE" w:rsidRDefault="00D13A68" w:rsidP="006C787D">
      <w:pPr>
        <w:ind w:firstLine="0"/>
        <w:rPr>
          <w:del w:id="88" w:author="Jakub Kolad" w:date="2025-04-11T23:06:00Z"/>
        </w:rPr>
      </w:pPr>
    </w:p>
    <w:p w14:paraId="2B3357F5" w14:textId="77777777" w:rsidR="00D13A68" w:rsidDel="005A13FE" w:rsidRDefault="00D13A68" w:rsidP="006C787D">
      <w:pPr>
        <w:ind w:firstLine="0"/>
        <w:rPr>
          <w:del w:id="89" w:author="Jakub Kolad" w:date="2025-04-11T23:06:00Z"/>
        </w:rPr>
      </w:pPr>
    </w:p>
    <w:p w14:paraId="119D6037" w14:textId="77777777" w:rsidR="00D13A68" w:rsidDel="005A13FE" w:rsidRDefault="00D13A68" w:rsidP="006C787D">
      <w:pPr>
        <w:ind w:firstLine="0"/>
        <w:rPr>
          <w:del w:id="90" w:author="Jakub Kolad" w:date="2025-04-11T23:06:00Z"/>
        </w:rPr>
      </w:pPr>
    </w:p>
    <w:p w14:paraId="32ED3BCC" w14:textId="77777777" w:rsidR="00D13A68" w:rsidDel="005A13FE" w:rsidRDefault="00D13A68" w:rsidP="006C787D">
      <w:pPr>
        <w:ind w:firstLine="0"/>
        <w:rPr>
          <w:del w:id="91" w:author="Jakub Kolad" w:date="2025-04-11T23:06:00Z"/>
        </w:rPr>
      </w:pPr>
    </w:p>
    <w:p w14:paraId="0EFF4CBB" w14:textId="77777777" w:rsidR="00D13A68" w:rsidDel="005A13FE" w:rsidRDefault="00D13A68" w:rsidP="006C787D">
      <w:pPr>
        <w:ind w:firstLine="0"/>
        <w:rPr>
          <w:del w:id="92" w:author="Jakub Kolad" w:date="2025-04-11T23:06:00Z"/>
        </w:rPr>
      </w:pPr>
    </w:p>
    <w:p w14:paraId="7D1CCA16" w14:textId="77777777" w:rsidR="00D13A68" w:rsidDel="005A13FE" w:rsidRDefault="00D13A68" w:rsidP="006C787D">
      <w:pPr>
        <w:ind w:firstLine="0"/>
        <w:rPr>
          <w:del w:id="93" w:author="Jakub Kolad" w:date="2025-04-11T23:06:00Z"/>
        </w:rPr>
      </w:pPr>
    </w:p>
    <w:p w14:paraId="0B0DA80E" w14:textId="77777777" w:rsidR="00D13A68" w:rsidDel="005A13FE" w:rsidRDefault="00D13A68" w:rsidP="006C787D">
      <w:pPr>
        <w:ind w:firstLine="0"/>
        <w:rPr>
          <w:del w:id="94" w:author="Jakub Kolad" w:date="2025-04-11T23:06:00Z"/>
        </w:rPr>
      </w:pPr>
    </w:p>
    <w:p w14:paraId="3F9666F0" w14:textId="77777777" w:rsidR="00D13A68" w:rsidDel="005A13FE" w:rsidRDefault="00D13A68" w:rsidP="006C787D">
      <w:pPr>
        <w:ind w:firstLine="0"/>
        <w:rPr>
          <w:del w:id="95" w:author="Jakub Kolad" w:date="2025-04-11T23:06:00Z"/>
        </w:rPr>
      </w:pPr>
    </w:p>
    <w:p w14:paraId="4A7EC95D" w14:textId="77777777" w:rsidR="00D13A68" w:rsidDel="005A13FE" w:rsidRDefault="00D13A68" w:rsidP="006C787D">
      <w:pPr>
        <w:ind w:firstLine="0"/>
        <w:rPr>
          <w:del w:id="96" w:author="Jakub Kolad" w:date="2025-04-11T23:06:00Z"/>
        </w:rPr>
      </w:pPr>
    </w:p>
    <w:p w14:paraId="7B3F51F6" w14:textId="77777777" w:rsidR="00D13A68" w:rsidDel="005A13FE" w:rsidRDefault="00D13A68" w:rsidP="006C787D">
      <w:pPr>
        <w:ind w:firstLine="0"/>
        <w:rPr>
          <w:del w:id="97" w:author="Jakub Kolad" w:date="2025-04-11T23:06:00Z"/>
        </w:rPr>
      </w:pPr>
    </w:p>
    <w:p w14:paraId="5238FB53" w14:textId="77777777" w:rsidR="00D13A68" w:rsidDel="005A13FE" w:rsidRDefault="00D13A68" w:rsidP="006C787D">
      <w:pPr>
        <w:ind w:firstLine="0"/>
        <w:rPr>
          <w:del w:id="98" w:author="Jakub Kolad" w:date="2025-04-11T23:06:00Z"/>
        </w:rPr>
      </w:pPr>
    </w:p>
    <w:p w14:paraId="1A4FCDEC" w14:textId="77777777" w:rsidR="00D13A68" w:rsidDel="005A13FE" w:rsidRDefault="00D13A68" w:rsidP="006C787D">
      <w:pPr>
        <w:ind w:firstLine="0"/>
        <w:rPr>
          <w:del w:id="99" w:author="Jakub Kolad" w:date="2025-04-11T23:06:00Z"/>
        </w:rPr>
      </w:pPr>
    </w:p>
    <w:p w14:paraId="24120B4B" w14:textId="77777777" w:rsidR="00D13A68" w:rsidDel="005A13FE" w:rsidRDefault="00D13A68" w:rsidP="006C787D">
      <w:pPr>
        <w:ind w:firstLine="0"/>
        <w:rPr>
          <w:del w:id="100" w:author="Jakub Kolad" w:date="2025-04-11T23:06:00Z"/>
        </w:rPr>
      </w:pPr>
    </w:p>
    <w:p w14:paraId="59B335A8" w14:textId="77777777" w:rsidR="00D13A68" w:rsidDel="005A13FE" w:rsidRDefault="00D13A68" w:rsidP="006C787D">
      <w:pPr>
        <w:ind w:firstLine="0"/>
        <w:rPr>
          <w:del w:id="101" w:author="Jakub Kolad" w:date="2025-04-11T23:06:00Z"/>
        </w:rPr>
      </w:pPr>
    </w:p>
    <w:p w14:paraId="65FF8D6E" w14:textId="77777777" w:rsidR="00D13A68" w:rsidDel="005A13FE" w:rsidRDefault="00D13A68" w:rsidP="006C787D">
      <w:pPr>
        <w:ind w:firstLine="0"/>
        <w:rPr>
          <w:del w:id="102" w:author="Jakub Kolad" w:date="2025-04-11T23:06:00Z"/>
        </w:rPr>
      </w:pPr>
    </w:p>
    <w:p w14:paraId="443B741E" w14:textId="77777777" w:rsidR="00D13A68" w:rsidRDefault="00D13A68" w:rsidP="006C787D">
      <w:pPr>
        <w:ind w:firstLine="0"/>
      </w:pPr>
    </w:p>
    <w:p w14:paraId="06D55077" w14:textId="77777777" w:rsidR="00D13A68" w:rsidRDefault="00D13A68" w:rsidP="006C787D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3"/>
        <w:gridCol w:w="1938"/>
        <w:gridCol w:w="1400"/>
        <w:gridCol w:w="3700"/>
      </w:tblGrid>
      <w:tr w:rsidR="006C787D" w:rsidRPr="007C0B29" w14:paraId="55AA5F86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2C15A6BD" w14:textId="77777777" w:rsidR="006C787D" w:rsidRPr="007C0B29" w:rsidRDefault="006C787D" w:rsidP="00A23AE4">
            <w:pPr>
              <w:pStyle w:val="wpiswtabeli"/>
            </w:pPr>
            <w:r w:rsidRPr="007C0B29">
              <w:t>KARTA WYMAGANIA</w:t>
            </w:r>
          </w:p>
        </w:tc>
      </w:tr>
      <w:tr w:rsidR="006C787D" w:rsidRPr="007C0B29" w14:paraId="5157472F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41F80BC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1" w:type="dxa"/>
            <w:vAlign w:val="center"/>
          </w:tcPr>
          <w:p w14:paraId="479A52BC" w14:textId="14DDB4AB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F0</w:t>
            </w:r>
            <w:r w:rsidR="00F92937">
              <w:rPr>
                <w:rFonts w:cs="Arial"/>
              </w:rPr>
              <w:t>5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0664D71C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659CF45B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  <w:b/>
              </w:rPr>
              <w:t>M</w:t>
            </w:r>
            <w:r w:rsidRPr="007C0B29">
              <w:rPr>
                <w:rFonts w:cs="Arial"/>
              </w:rPr>
              <w:t xml:space="preserve"> – must </w:t>
            </w:r>
          </w:p>
        </w:tc>
      </w:tr>
      <w:tr w:rsidR="006C787D" w:rsidRPr="007C0B29" w14:paraId="797AA7B4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C52C725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2EAE8D97" w14:textId="390BA595" w:rsidR="006C787D" w:rsidRPr="007C0B29" w:rsidRDefault="00F92937" w:rsidP="00A23AE4">
            <w:pPr>
              <w:pStyle w:val="podpowiedzi"/>
              <w:rPr>
                <w:rFonts w:cs="Arial"/>
              </w:rPr>
            </w:pPr>
            <w:r w:rsidRPr="00F92937">
              <w:rPr>
                <w:rFonts w:cs="Arial"/>
              </w:rPr>
              <w:t>Zarządzanie treścią przez autorów</w:t>
            </w:r>
          </w:p>
        </w:tc>
      </w:tr>
      <w:tr w:rsidR="006C787D" w:rsidRPr="007C0B29" w14:paraId="39E7F4C2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1809A06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lastRenderedPageBreak/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6DA1DF46" w14:textId="79BBD35F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 xml:space="preserve">System </w:t>
            </w:r>
            <w:r w:rsidR="00F92937">
              <w:rPr>
                <w:rFonts w:cs="Arial"/>
              </w:rPr>
              <w:t>zapewnia</w:t>
            </w:r>
            <w:r w:rsidRPr="007C0B29">
              <w:rPr>
                <w:rFonts w:cs="Arial"/>
              </w:rPr>
              <w:t>:</w:t>
            </w:r>
          </w:p>
          <w:p w14:paraId="75FF6D73" w14:textId="1B9A9113" w:rsidR="006C787D" w:rsidRPr="007C0B29" w:rsidRDefault="00F92937" w:rsidP="00A23AE4">
            <w:pPr>
              <w:pStyle w:val="podpowiedzi"/>
              <w:numPr>
                <w:ilvl w:val="0"/>
                <w:numId w:val="44"/>
              </w:numPr>
              <w:rPr>
                <w:rFonts w:cs="Arial"/>
                <w:bCs/>
                <w:i w:val="0"/>
                <w:iCs/>
              </w:rPr>
            </w:pPr>
            <w:r w:rsidRPr="00F92937">
              <w:rPr>
                <w:rFonts w:cs="Arial"/>
                <w:bCs/>
                <w:i w:val="0"/>
                <w:iCs/>
              </w:rPr>
              <w:t>Edytor treści z możliwością wprowadzania tekstu, wgrywania multimediów oraz ustawiania kolejności sekcji</w:t>
            </w:r>
            <w:r w:rsidR="006C787D" w:rsidRPr="007C0B29">
              <w:rPr>
                <w:rFonts w:cs="Arial"/>
                <w:bCs/>
                <w:i w:val="0"/>
                <w:iCs/>
              </w:rPr>
              <w:t>.</w:t>
            </w:r>
          </w:p>
          <w:p w14:paraId="79DF2200" w14:textId="2211E63C" w:rsidR="006C787D" w:rsidRPr="007C0B29" w:rsidRDefault="00F92937" w:rsidP="00A23AE4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 w:rsidRPr="00F92937">
              <w:rPr>
                <w:rFonts w:cs="Arial"/>
                <w:szCs w:val="16"/>
              </w:rPr>
              <w:t>Mechanizm zapisywania wersji kursów oraz podglądu zmian przed publikacją</w:t>
            </w:r>
            <w:r w:rsidR="006C787D" w:rsidRPr="007C0B29">
              <w:rPr>
                <w:rFonts w:cs="Arial"/>
                <w:szCs w:val="16"/>
              </w:rPr>
              <w:t>.</w:t>
            </w:r>
          </w:p>
          <w:p w14:paraId="0028649F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</w:p>
          <w:p w14:paraId="28A8DCBD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User Story</w:t>
            </w:r>
          </w:p>
          <w:p w14:paraId="7129023F" w14:textId="6426E8D3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Jako</w:t>
            </w:r>
            <w:r w:rsidRPr="007C0B29">
              <w:rPr>
                <w:rFonts w:cs="Arial"/>
              </w:rPr>
              <w:t> </w:t>
            </w:r>
            <w:r w:rsidR="00F92937">
              <w:rPr>
                <w:rFonts w:cs="Arial"/>
              </w:rPr>
              <w:t>autor treści</w:t>
            </w:r>
          </w:p>
          <w:p w14:paraId="4D480CF8" w14:textId="1C6C9DD9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chcę</w:t>
            </w:r>
            <w:r w:rsidRPr="007C0B29">
              <w:rPr>
                <w:rFonts w:cs="Arial"/>
              </w:rPr>
              <w:t>… </w:t>
            </w:r>
            <w:r w:rsidR="00F92937" w:rsidRPr="00F92937">
              <w:rPr>
                <w:rFonts w:cs="Arial"/>
              </w:rPr>
              <w:t>mieć możliwość tworzenia, edycji oraz usuwania kursów</w:t>
            </w:r>
            <w:r w:rsidRPr="007C0B29">
              <w:rPr>
                <w:rFonts w:cs="Arial"/>
              </w:rPr>
              <w:t>,</w:t>
            </w:r>
          </w:p>
          <w:p w14:paraId="60265717" w14:textId="7217055C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bo wtedy/ponieważ</w:t>
            </w:r>
            <w:r w:rsidRPr="007C0B29">
              <w:rPr>
                <w:rFonts w:cs="Arial"/>
              </w:rPr>
              <w:t>… </w:t>
            </w:r>
            <w:r w:rsidR="00F92937" w:rsidRPr="00F92937">
              <w:rPr>
                <w:rFonts w:cs="Arial"/>
              </w:rPr>
              <w:t>będę mógł aktualizować materiały oraz publikować nowe kursy zgodnie z moimi ustaleniami merytorycznymi</w:t>
            </w:r>
            <w:r w:rsidRPr="007C0B29">
              <w:rPr>
                <w:rFonts w:cs="Arial"/>
              </w:rPr>
              <w:t>.</w:t>
            </w:r>
          </w:p>
        </w:tc>
      </w:tr>
      <w:tr w:rsidR="006C787D" w:rsidRPr="007C0B29" w14:paraId="13A57262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2A5836E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72AFDB57" w14:textId="213D83FE" w:rsidR="006C787D" w:rsidRDefault="00F92937" w:rsidP="00A23AE4">
            <w:pPr>
              <w:pStyle w:val="podpowiedzi"/>
              <w:numPr>
                <w:ilvl w:val="0"/>
                <w:numId w:val="45"/>
              </w:numPr>
              <w:rPr>
                <w:rFonts w:cs="Arial"/>
                <w:szCs w:val="16"/>
              </w:rPr>
            </w:pPr>
            <w:r w:rsidRPr="00F92937">
              <w:rPr>
                <w:rFonts w:cs="Arial"/>
                <w:szCs w:val="16"/>
              </w:rPr>
              <w:t>Autor może utworzyć nowy kurs i opublikować go bez błędów</w:t>
            </w:r>
            <w:r w:rsidR="006C787D" w:rsidRPr="007C0B29">
              <w:rPr>
                <w:rFonts w:cs="Arial"/>
                <w:szCs w:val="16"/>
              </w:rPr>
              <w:t>.</w:t>
            </w:r>
          </w:p>
          <w:p w14:paraId="5F7E8447" w14:textId="38280A8A" w:rsidR="006C787D" w:rsidRPr="007C0B29" w:rsidRDefault="00F92937" w:rsidP="00A23AE4">
            <w:pPr>
              <w:numPr>
                <w:ilvl w:val="0"/>
                <w:numId w:val="45"/>
              </w:numPr>
            </w:pPr>
            <w:r w:rsidRPr="00F92937">
              <w:t>Edycja kursu zapisuje zmiany i umożliwia podgląd wersji</w:t>
            </w:r>
            <w:r w:rsidR="006C787D" w:rsidRPr="007C0B29">
              <w:t>.</w:t>
            </w:r>
          </w:p>
        </w:tc>
      </w:tr>
      <w:tr w:rsidR="006C787D" w:rsidRPr="007C0B29" w14:paraId="5AB025CA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D21E43B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283D81FA" w14:textId="41272A59" w:rsidR="006C787D" w:rsidRPr="007C0B29" w:rsidRDefault="00F92937" w:rsidP="00A23AE4">
            <w:pPr>
              <w:pStyle w:val="podpowiedzi"/>
              <w:rPr>
                <w:rFonts w:cs="Arial"/>
              </w:rPr>
            </w:pPr>
            <w:r w:rsidRPr="00F92937">
              <w:rPr>
                <w:rFonts w:cs="Arial"/>
                <w:i w:val="0"/>
              </w:rPr>
              <w:t>Treść kursu, multimedia (wideo, obrazy), dane meta (opis, kategoria)</w:t>
            </w:r>
          </w:p>
        </w:tc>
      </w:tr>
      <w:tr w:rsidR="006C787D" w:rsidRPr="007C0B29" w14:paraId="7348429C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2A6ABA6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3F13BD0C" w14:textId="6615C779" w:rsidR="006C787D" w:rsidRPr="007C0B29" w:rsidRDefault="00F92937" w:rsidP="00DB65F7">
            <w:pPr>
              <w:pStyle w:val="komentarz"/>
              <w:numPr>
                <w:ilvl w:val="0"/>
                <w:numId w:val="0"/>
              </w:numPr>
            </w:pPr>
            <w:r w:rsidRPr="00F92937">
              <w:t>Użytkownik zalogowany jako autor</w:t>
            </w:r>
          </w:p>
        </w:tc>
      </w:tr>
      <w:tr w:rsidR="006C787D" w:rsidRPr="007C0B29" w14:paraId="1570BD47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6303EED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73EAE56F" w14:textId="1DEE56C3" w:rsidR="006C787D" w:rsidRPr="007C0B29" w:rsidRDefault="00F92937" w:rsidP="00DB65F7">
            <w:pPr>
              <w:pStyle w:val="komentarz"/>
              <w:numPr>
                <w:ilvl w:val="0"/>
                <w:numId w:val="0"/>
              </w:numPr>
            </w:pPr>
            <w:r w:rsidRPr="00F92937">
              <w:t>Nowy lub zmodyfikowany kurs jest dostępny dla uczestników po zatwierdzeniu</w:t>
            </w:r>
          </w:p>
        </w:tc>
      </w:tr>
      <w:tr w:rsidR="006C787D" w:rsidRPr="007C0B29" w14:paraId="38EB14CD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119FA47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7CA33315" w14:textId="465E1680" w:rsidR="006C787D" w:rsidRDefault="00F92937" w:rsidP="00DB65F7">
            <w:pPr>
              <w:pStyle w:val="komentarz"/>
            </w:pPr>
            <w:r w:rsidRPr="00F92937">
              <w:t>Próba publikacji niekompletnego kursu – system powinien wyświetlić ostrzeżenie</w:t>
            </w:r>
            <w:r w:rsidR="006C787D" w:rsidRPr="006C787D">
              <w:t>.</w:t>
            </w:r>
          </w:p>
          <w:p w14:paraId="1BEB9CCD" w14:textId="2EBC6FB2" w:rsidR="006C787D" w:rsidRPr="007C0B29" w:rsidRDefault="00842746" w:rsidP="00DB65F7">
            <w:pPr>
              <w:pStyle w:val="komentarz"/>
            </w:pPr>
            <w:r w:rsidRPr="00842746">
              <w:t>Błąd przy zapisywaniu zmian – mechanizm powiadamiający o problemie</w:t>
            </w:r>
            <w:r>
              <w:t>.</w:t>
            </w:r>
          </w:p>
        </w:tc>
      </w:tr>
      <w:tr w:rsidR="006C787D" w:rsidRPr="007C0B29" w14:paraId="58624B96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D89DC62" w14:textId="77777777" w:rsidR="006C787D" w:rsidRPr="007C0B29" w:rsidDel="00DE7D70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1CD86243" w14:textId="1973049F" w:rsidR="006C787D" w:rsidRDefault="00842746" w:rsidP="00DB65F7">
            <w:pPr>
              <w:pStyle w:val="komentarz"/>
            </w:pPr>
            <w:r w:rsidRPr="00842746">
              <w:t>Wykorzystanie dedykowanego CMS dla autorów</w:t>
            </w:r>
            <w:r>
              <w:t>.</w:t>
            </w:r>
          </w:p>
          <w:p w14:paraId="343E62D5" w14:textId="374F1AFF" w:rsidR="006C787D" w:rsidRPr="007C0B29" w:rsidDel="00DE7D70" w:rsidRDefault="00842746" w:rsidP="00DB65F7">
            <w:pPr>
              <w:pStyle w:val="komentarz"/>
            </w:pPr>
            <w:r w:rsidRPr="00842746">
              <w:t>System wersjonowania treści</w:t>
            </w:r>
          </w:p>
        </w:tc>
      </w:tr>
      <w:tr w:rsidR="006C787D" w:rsidRPr="007C0B29" w14:paraId="258AC292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DFA9AE6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2215487E" w14:textId="4CE1F313" w:rsidR="006C787D" w:rsidRPr="007C0B29" w:rsidRDefault="00842746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Autorzy treści</w:t>
            </w:r>
            <w:r w:rsidR="006C787D" w:rsidRPr="006C787D">
              <w:rPr>
                <w:rFonts w:cs="Arial"/>
              </w:rPr>
              <w:t>, Zespół projektowy</w:t>
            </w:r>
            <w:ins w:id="103" w:author="Jakub Kolad" w:date="2025-04-11T22:00:00Z">
              <w:r w:rsidR="002B7367">
                <w:rPr>
                  <w:rFonts w:cs="Arial"/>
                </w:rPr>
                <w:t xml:space="preserve">, </w:t>
              </w:r>
              <w:r w:rsidR="002B7367" w:rsidRPr="007C0B29">
                <w:rPr>
                  <w:rFonts w:cs="Arial"/>
                  <w:szCs w:val="16"/>
                </w:rPr>
                <w:t>Zespół deweloperski</w:t>
              </w:r>
            </w:ins>
          </w:p>
        </w:tc>
      </w:tr>
      <w:tr w:rsidR="006C787D" w:rsidRPr="007C0B29" w14:paraId="5BA72C3F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75728BD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45C2C25C" w14:textId="70AFC988" w:rsidR="006C787D" w:rsidRPr="007C0B29" w:rsidRDefault="006C787D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F0</w:t>
            </w:r>
            <w:r w:rsidR="00842746">
              <w:rPr>
                <w:rFonts w:cs="Arial"/>
              </w:rPr>
              <w:t>4</w:t>
            </w:r>
          </w:p>
        </w:tc>
      </w:tr>
    </w:tbl>
    <w:p w14:paraId="14556BCF" w14:textId="77777777" w:rsidR="006C787D" w:rsidRDefault="006C787D" w:rsidP="006C787D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3"/>
        <w:gridCol w:w="1936"/>
        <w:gridCol w:w="1399"/>
        <w:gridCol w:w="3703"/>
      </w:tblGrid>
      <w:tr w:rsidR="006C787D" w:rsidRPr="007C0B29" w14:paraId="0893E33D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3D12780A" w14:textId="77777777" w:rsidR="006C787D" w:rsidRPr="007C0B29" w:rsidRDefault="006C787D" w:rsidP="00A23AE4">
            <w:pPr>
              <w:pStyle w:val="wpiswtabeli"/>
            </w:pPr>
            <w:r w:rsidRPr="007C0B29">
              <w:t>KARTA WYMAGANIA</w:t>
            </w:r>
          </w:p>
        </w:tc>
      </w:tr>
      <w:tr w:rsidR="006C787D" w:rsidRPr="007C0B29" w14:paraId="1105758C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C815934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1" w:type="dxa"/>
            <w:vAlign w:val="center"/>
          </w:tcPr>
          <w:p w14:paraId="7947E2A6" w14:textId="50669384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F0</w:t>
            </w:r>
            <w:r w:rsidR="00842746">
              <w:rPr>
                <w:rFonts w:cs="Arial"/>
              </w:rPr>
              <w:t>6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55CEF470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7F844985" w14:textId="468F4B35" w:rsidR="006C787D" w:rsidRPr="007C0B29" w:rsidRDefault="003A6ABF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  <w:b/>
              </w:rPr>
              <w:t>S</w:t>
            </w:r>
            <w:r w:rsidR="006C787D" w:rsidRPr="007C0B29">
              <w:rPr>
                <w:rFonts w:cs="Arial"/>
              </w:rPr>
              <w:t xml:space="preserve"> – </w:t>
            </w:r>
            <w:r>
              <w:rPr>
                <w:rFonts w:cs="Arial"/>
              </w:rPr>
              <w:t>should</w:t>
            </w:r>
            <w:r w:rsidR="006C787D" w:rsidRPr="007C0B29">
              <w:rPr>
                <w:rFonts w:cs="Arial"/>
              </w:rPr>
              <w:t xml:space="preserve"> </w:t>
            </w:r>
          </w:p>
        </w:tc>
      </w:tr>
      <w:tr w:rsidR="006C787D" w:rsidRPr="007C0B29" w14:paraId="15C0AE75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97B23A6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24135C17" w14:textId="43663072" w:rsidR="006C787D" w:rsidRPr="007C0B29" w:rsidRDefault="003A6ABF" w:rsidP="00A23AE4">
            <w:pPr>
              <w:pStyle w:val="podpowiedzi"/>
              <w:rPr>
                <w:rFonts w:cs="Arial"/>
              </w:rPr>
            </w:pPr>
            <w:r w:rsidRPr="003A6ABF">
              <w:rPr>
                <w:rFonts w:cs="Arial"/>
              </w:rPr>
              <w:t>System ocen i certyfikacji</w:t>
            </w:r>
          </w:p>
        </w:tc>
      </w:tr>
      <w:tr w:rsidR="006C787D" w:rsidRPr="007C0B29" w14:paraId="3CBE3D55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BF178A7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19AE5059" w14:textId="3CAEAB5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 xml:space="preserve">System </w:t>
            </w:r>
            <w:r w:rsidR="003A6ABF">
              <w:rPr>
                <w:rFonts w:cs="Arial"/>
              </w:rPr>
              <w:t>zapewnia</w:t>
            </w:r>
            <w:r w:rsidRPr="007C0B29">
              <w:rPr>
                <w:rFonts w:cs="Arial"/>
              </w:rPr>
              <w:t>:</w:t>
            </w:r>
          </w:p>
          <w:p w14:paraId="4F4D2A37" w14:textId="1488860C" w:rsidR="006C787D" w:rsidRPr="007C0B29" w:rsidRDefault="003A6ABF" w:rsidP="00A23AE4">
            <w:pPr>
              <w:pStyle w:val="podpowiedzi"/>
              <w:numPr>
                <w:ilvl w:val="0"/>
                <w:numId w:val="44"/>
              </w:numPr>
              <w:rPr>
                <w:rFonts w:cs="Arial"/>
                <w:bCs/>
                <w:i w:val="0"/>
                <w:iCs/>
              </w:rPr>
            </w:pPr>
            <w:r w:rsidRPr="003A6ABF">
              <w:rPr>
                <w:rFonts w:cs="Arial"/>
                <w:bCs/>
                <w:i w:val="0"/>
                <w:iCs/>
              </w:rPr>
              <w:t>Automatyczne sprawdzanie wyników testów/quizów</w:t>
            </w:r>
            <w:r w:rsidR="006C787D" w:rsidRPr="007C0B29">
              <w:rPr>
                <w:rFonts w:cs="Arial"/>
                <w:bCs/>
                <w:i w:val="0"/>
                <w:iCs/>
              </w:rPr>
              <w:t>.</w:t>
            </w:r>
          </w:p>
          <w:p w14:paraId="28193975" w14:textId="30A21F4A" w:rsidR="006C787D" w:rsidRPr="007C0B29" w:rsidRDefault="003A6ABF" w:rsidP="00A23AE4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G</w:t>
            </w:r>
            <w:r w:rsidRPr="003A6ABF">
              <w:rPr>
                <w:rFonts w:cs="Arial"/>
                <w:szCs w:val="16"/>
              </w:rPr>
              <w:t>enerowanie certyfikatu ukończenia, który można pobrać lub zweryfikować online</w:t>
            </w:r>
            <w:r w:rsidR="006C787D" w:rsidRPr="007C0B29">
              <w:rPr>
                <w:rFonts w:cs="Arial"/>
                <w:szCs w:val="16"/>
              </w:rPr>
              <w:t>.</w:t>
            </w:r>
          </w:p>
          <w:p w14:paraId="6ABE110C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</w:p>
          <w:p w14:paraId="18A0E782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User Story</w:t>
            </w:r>
          </w:p>
          <w:p w14:paraId="6FDE1A26" w14:textId="10A3B476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Jako</w:t>
            </w:r>
            <w:r w:rsidRPr="007C0B29">
              <w:rPr>
                <w:rFonts w:cs="Arial"/>
              </w:rPr>
              <w:t> </w:t>
            </w:r>
            <w:r w:rsidR="003A6ABF">
              <w:rPr>
                <w:rFonts w:cs="Arial"/>
              </w:rPr>
              <w:t>uczestnik</w:t>
            </w:r>
          </w:p>
          <w:p w14:paraId="369E1F4A" w14:textId="387211DF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chcę</w:t>
            </w:r>
            <w:r w:rsidRPr="007C0B29">
              <w:rPr>
                <w:rFonts w:cs="Arial"/>
              </w:rPr>
              <w:t>… </w:t>
            </w:r>
            <w:r w:rsidR="003A6ABF" w:rsidRPr="003A6ABF">
              <w:rPr>
                <w:rFonts w:cs="Arial"/>
              </w:rPr>
              <w:t>aby system automatycznie oceniał moje wyniki w quizach i generował certyfikaty po ukończeniu kursów</w:t>
            </w:r>
            <w:r w:rsidRPr="007C0B29">
              <w:rPr>
                <w:rFonts w:cs="Arial"/>
              </w:rPr>
              <w:t>,</w:t>
            </w:r>
          </w:p>
          <w:p w14:paraId="6B231A8B" w14:textId="3A289F43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bo wtedy/ponieważ</w:t>
            </w:r>
            <w:r w:rsidRPr="007C0B29">
              <w:rPr>
                <w:rFonts w:cs="Arial"/>
              </w:rPr>
              <w:t>… </w:t>
            </w:r>
            <w:r w:rsidR="003A6ABF" w:rsidRPr="003A6ABF">
              <w:rPr>
                <w:rFonts w:cs="Arial"/>
              </w:rPr>
              <w:t>będę mógł zweryfikować swoje postępy oraz potwierdzić zdobytą wiedzę</w:t>
            </w:r>
            <w:r w:rsidRPr="007C0B29">
              <w:rPr>
                <w:rFonts w:cs="Arial"/>
              </w:rPr>
              <w:t>.</w:t>
            </w:r>
          </w:p>
        </w:tc>
      </w:tr>
      <w:tr w:rsidR="006C787D" w:rsidRPr="007C0B29" w14:paraId="080D831F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943C303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679D41D3" w14:textId="745755A3" w:rsidR="006C787D" w:rsidRDefault="003A6ABF" w:rsidP="00A23AE4">
            <w:pPr>
              <w:pStyle w:val="podpowiedzi"/>
              <w:numPr>
                <w:ilvl w:val="0"/>
                <w:numId w:val="45"/>
              </w:numPr>
              <w:rPr>
                <w:rFonts w:cs="Arial"/>
                <w:szCs w:val="16"/>
              </w:rPr>
            </w:pPr>
            <w:r w:rsidRPr="003A6ABF">
              <w:rPr>
                <w:rFonts w:cs="Arial"/>
                <w:szCs w:val="16"/>
              </w:rPr>
              <w:t>System poprawnie oblicza wyniki quizów</w:t>
            </w:r>
            <w:r w:rsidR="006C787D" w:rsidRPr="007C0B29">
              <w:rPr>
                <w:rFonts w:cs="Arial"/>
                <w:szCs w:val="16"/>
              </w:rPr>
              <w:t>.</w:t>
            </w:r>
          </w:p>
          <w:p w14:paraId="16F31F89" w14:textId="0FF09F1F" w:rsidR="006C787D" w:rsidRPr="007C0B29" w:rsidRDefault="003A6ABF" w:rsidP="00A23AE4">
            <w:pPr>
              <w:numPr>
                <w:ilvl w:val="0"/>
                <w:numId w:val="45"/>
              </w:numPr>
            </w:pPr>
            <w:r w:rsidRPr="003A6ABF">
              <w:t>Po spełnieniu określonych kryteriów uczestnik otrzymuje certyfikat</w:t>
            </w:r>
            <w:r w:rsidR="006C787D" w:rsidRPr="007C0B29">
              <w:t>.</w:t>
            </w:r>
          </w:p>
        </w:tc>
      </w:tr>
      <w:tr w:rsidR="006C787D" w:rsidRPr="007C0B29" w14:paraId="615F4802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96BE028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0A83123C" w14:textId="7AE793FF" w:rsidR="006C787D" w:rsidRPr="007C0B29" w:rsidRDefault="003A6ABF" w:rsidP="00A23AE4">
            <w:pPr>
              <w:pStyle w:val="podpowiedzi"/>
              <w:rPr>
                <w:rFonts w:cs="Arial"/>
              </w:rPr>
            </w:pPr>
            <w:r w:rsidRPr="003A6ABF">
              <w:rPr>
                <w:rFonts w:cs="Arial"/>
                <w:i w:val="0"/>
              </w:rPr>
              <w:t>Wyniki quizów, oceny, dane uczestnika</w:t>
            </w:r>
          </w:p>
        </w:tc>
      </w:tr>
      <w:tr w:rsidR="006C787D" w:rsidRPr="007C0B29" w14:paraId="76B7566F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F5A681E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6A59163F" w14:textId="64E0543E" w:rsidR="006C787D" w:rsidRPr="007C0B29" w:rsidRDefault="003A6ABF" w:rsidP="00DB65F7">
            <w:pPr>
              <w:pStyle w:val="komentarz"/>
              <w:numPr>
                <w:ilvl w:val="0"/>
                <w:numId w:val="0"/>
              </w:numPr>
            </w:pPr>
            <w:r w:rsidRPr="003A6ABF">
              <w:t>Ukończenie kursu, spełnienie minimalnych progów punktowych</w:t>
            </w:r>
          </w:p>
        </w:tc>
      </w:tr>
      <w:tr w:rsidR="006C787D" w:rsidRPr="007C0B29" w14:paraId="5D712C49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27BE193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1589AAFB" w14:textId="59DC3A18" w:rsidR="006C787D" w:rsidRPr="007C0B29" w:rsidRDefault="003A6ABF" w:rsidP="00DB65F7">
            <w:pPr>
              <w:pStyle w:val="komentarz"/>
              <w:numPr>
                <w:ilvl w:val="0"/>
                <w:numId w:val="0"/>
              </w:numPr>
            </w:pPr>
            <w:r w:rsidRPr="003A6ABF">
              <w:t>Certyfikat jest dostępny dla pobrania lub weryfikacji online</w:t>
            </w:r>
          </w:p>
        </w:tc>
      </w:tr>
      <w:tr w:rsidR="006C787D" w:rsidRPr="007C0B29" w14:paraId="44A641DE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9BCC2D6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398B6F2C" w14:textId="21BE7C87" w:rsidR="006C787D" w:rsidRDefault="003A6ABF" w:rsidP="00DB65F7">
            <w:pPr>
              <w:pStyle w:val="komentarz"/>
            </w:pPr>
            <w:r w:rsidRPr="003A6ABF">
              <w:t>Błąd w algorytmie oceny – wymaga ręcznej interwencji administratora</w:t>
            </w:r>
            <w:r w:rsidR="006C787D" w:rsidRPr="006C787D">
              <w:t>.</w:t>
            </w:r>
          </w:p>
          <w:p w14:paraId="3534C63F" w14:textId="5C7699D0" w:rsidR="006C787D" w:rsidRPr="007C0B29" w:rsidRDefault="003A6ABF" w:rsidP="00DB65F7">
            <w:pPr>
              <w:pStyle w:val="komentarz"/>
            </w:pPr>
            <w:r w:rsidRPr="003A6ABF">
              <w:t>Niezgodność danych – dodatkowa weryfikacja wyników</w:t>
            </w:r>
          </w:p>
        </w:tc>
      </w:tr>
      <w:tr w:rsidR="006C787D" w:rsidRPr="007C0B29" w14:paraId="19C217B8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939B977" w14:textId="77777777" w:rsidR="006C787D" w:rsidRPr="007C0B29" w:rsidDel="00DE7D70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768CDF92" w14:textId="7D3096FC" w:rsidR="006C787D" w:rsidRDefault="003A6ABF" w:rsidP="00DB65F7">
            <w:pPr>
              <w:pStyle w:val="komentarz"/>
            </w:pPr>
            <w:r w:rsidRPr="003A6ABF">
              <w:t>Opracowanie algorytmu oceniania oraz generowania certyfikatów w formacie PDF lub innym uniwersalnym formacie</w:t>
            </w:r>
            <w:r>
              <w:t>.</w:t>
            </w:r>
          </w:p>
          <w:p w14:paraId="1569DFF9" w14:textId="1B108FAA" w:rsidR="006C787D" w:rsidRPr="007C0B29" w:rsidDel="00DE7D70" w:rsidRDefault="003A6ABF" w:rsidP="00DB65F7">
            <w:pPr>
              <w:pStyle w:val="komentarz"/>
            </w:pPr>
            <w:r w:rsidRPr="003A6ABF">
              <w:t>Rejestracja wyników w bazie danych</w:t>
            </w:r>
          </w:p>
        </w:tc>
      </w:tr>
      <w:tr w:rsidR="006C787D" w:rsidRPr="007C0B29" w14:paraId="3A2543B0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614B387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23381909" w14:textId="5D239A73" w:rsidR="006C787D" w:rsidRPr="007C0B29" w:rsidRDefault="003A6ABF" w:rsidP="00A23AE4">
            <w:pPr>
              <w:pStyle w:val="podpowiedzi"/>
              <w:rPr>
                <w:rFonts w:cs="Arial"/>
              </w:rPr>
            </w:pPr>
            <w:r w:rsidRPr="003A6ABF">
              <w:rPr>
                <w:rFonts w:cs="Arial"/>
              </w:rPr>
              <w:t>Użytkownicy końcowi, Dział Marketingu, Jednostki Akademickie</w:t>
            </w:r>
            <w:ins w:id="104" w:author="Jakub Kolad" w:date="2025-04-11T22:00:00Z">
              <w:r w:rsidR="002B7367">
                <w:rPr>
                  <w:rFonts w:cs="Arial"/>
                </w:rPr>
                <w:t xml:space="preserve">, </w:t>
              </w:r>
              <w:r w:rsidR="002B7367" w:rsidRPr="007C0B29">
                <w:rPr>
                  <w:rFonts w:cs="Arial"/>
                  <w:szCs w:val="16"/>
                </w:rPr>
                <w:t>Zespół deweloperski</w:t>
              </w:r>
            </w:ins>
          </w:p>
        </w:tc>
      </w:tr>
      <w:tr w:rsidR="006C787D" w:rsidRPr="007C0B29" w14:paraId="15BB0830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2A29379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72006F4E" w14:textId="33FF5215" w:rsidR="006C787D" w:rsidRPr="007C0B29" w:rsidRDefault="006C787D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F0</w:t>
            </w:r>
            <w:r w:rsidR="003A6ABF">
              <w:rPr>
                <w:rFonts w:cs="Arial"/>
              </w:rPr>
              <w:t>4</w:t>
            </w:r>
          </w:p>
        </w:tc>
      </w:tr>
    </w:tbl>
    <w:p w14:paraId="5C803231" w14:textId="77777777" w:rsidR="006C787D" w:rsidDel="005A13FE" w:rsidRDefault="006C787D" w:rsidP="006C787D">
      <w:pPr>
        <w:ind w:firstLine="0"/>
        <w:rPr>
          <w:del w:id="105" w:author="Jakub Kolad" w:date="2025-04-11T23:06:00Z"/>
        </w:rPr>
      </w:pPr>
    </w:p>
    <w:p w14:paraId="07880318" w14:textId="77777777" w:rsidR="00D13A68" w:rsidDel="005A13FE" w:rsidRDefault="00D13A68" w:rsidP="006C787D">
      <w:pPr>
        <w:ind w:firstLine="0"/>
        <w:rPr>
          <w:del w:id="106" w:author="Jakub Kolad" w:date="2025-04-11T23:06:00Z"/>
        </w:rPr>
      </w:pPr>
    </w:p>
    <w:p w14:paraId="6AB3F912" w14:textId="77777777" w:rsidR="00D13A68" w:rsidDel="005A13FE" w:rsidRDefault="00D13A68" w:rsidP="006C787D">
      <w:pPr>
        <w:ind w:firstLine="0"/>
        <w:rPr>
          <w:del w:id="107" w:author="Jakub Kolad" w:date="2025-04-11T23:06:00Z"/>
        </w:rPr>
      </w:pPr>
    </w:p>
    <w:p w14:paraId="2C730EFD" w14:textId="4BC3600B" w:rsidR="00D13A68" w:rsidDel="005A13FE" w:rsidRDefault="00D13A68" w:rsidP="006C787D">
      <w:pPr>
        <w:ind w:firstLine="0"/>
        <w:rPr>
          <w:del w:id="108" w:author="Jakub Kolad" w:date="2025-04-11T23:06:00Z"/>
        </w:rPr>
      </w:pPr>
    </w:p>
    <w:p w14:paraId="4CC8A87C" w14:textId="2148592B" w:rsidR="00D13A68" w:rsidDel="005A13FE" w:rsidRDefault="00D13A68" w:rsidP="006C787D">
      <w:pPr>
        <w:ind w:firstLine="0"/>
        <w:rPr>
          <w:del w:id="109" w:author="Jakub Kolad" w:date="2025-04-11T23:06:00Z"/>
        </w:rPr>
      </w:pPr>
    </w:p>
    <w:p w14:paraId="67398059" w14:textId="6F9191EC" w:rsidR="00D13A68" w:rsidDel="005A13FE" w:rsidRDefault="00D13A68" w:rsidP="006C787D">
      <w:pPr>
        <w:ind w:firstLine="0"/>
        <w:rPr>
          <w:del w:id="110" w:author="Jakub Kolad" w:date="2025-04-11T23:06:00Z"/>
        </w:rPr>
      </w:pPr>
    </w:p>
    <w:p w14:paraId="5989D50E" w14:textId="3E97F9A1" w:rsidR="00D13A68" w:rsidDel="005A13FE" w:rsidRDefault="00D13A68" w:rsidP="006C787D">
      <w:pPr>
        <w:ind w:firstLine="0"/>
        <w:rPr>
          <w:del w:id="111" w:author="Jakub Kolad" w:date="2025-04-11T23:06:00Z"/>
        </w:rPr>
      </w:pPr>
    </w:p>
    <w:p w14:paraId="2564B5D8" w14:textId="675068BB" w:rsidR="00D13A68" w:rsidDel="005A13FE" w:rsidRDefault="00D13A68" w:rsidP="006C787D">
      <w:pPr>
        <w:ind w:firstLine="0"/>
        <w:rPr>
          <w:del w:id="112" w:author="Jakub Kolad" w:date="2025-04-11T23:06:00Z"/>
        </w:rPr>
      </w:pPr>
    </w:p>
    <w:p w14:paraId="6F8C5442" w14:textId="12CEC692" w:rsidR="00D13A68" w:rsidDel="005A13FE" w:rsidRDefault="00D13A68" w:rsidP="006C787D">
      <w:pPr>
        <w:ind w:firstLine="0"/>
        <w:rPr>
          <w:del w:id="113" w:author="Jakub Kolad" w:date="2025-04-11T23:06:00Z"/>
        </w:rPr>
      </w:pPr>
    </w:p>
    <w:p w14:paraId="33715E41" w14:textId="21A49373" w:rsidR="00D13A68" w:rsidDel="005A13FE" w:rsidRDefault="00D13A68" w:rsidP="006C787D">
      <w:pPr>
        <w:ind w:firstLine="0"/>
        <w:rPr>
          <w:del w:id="114" w:author="Jakub Kolad" w:date="2025-04-11T23:06:00Z"/>
        </w:rPr>
      </w:pPr>
    </w:p>
    <w:p w14:paraId="04796493" w14:textId="41B97666" w:rsidR="00D13A68" w:rsidDel="005A13FE" w:rsidRDefault="00D13A68" w:rsidP="006C787D">
      <w:pPr>
        <w:ind w:firstLine="0"/>
        <w:rPr>
          <w:del w:id="115" w:author="Jakub Kolad" w:date="2025-04-11T23:06:00Z"/>
        </w:rPr>
      </w:pPr>
    </w:p>
    <w:p w14:paraId="5F09C2B3" w14:textId="02FFF5CF" w:rsidR="00D13A68" w:rsidDel="005A13FE" w:rsidRDefault="00D13A68" w:rsidP="006C787D">
      <w:pPr>
        <w:ind w:firstLine="0"/>
        <w:rPr>
          <w:del w:id="116" w:author="Jakub Kolad" w:date="2025-04-11T23:06:00Z"/>
        </w:rPr>
      </w:pPr>
    </w:p>
    <w:p w14:paraId="6DD1DB02" w14:textId="3085B601" w:rsidR="00D13A68" w:rsidDel="005A13FE" w:rsidRDefault="00D13A68" w:rsidP="006C787D">
      <w:pPr>
        <w:ind w:firstLine="0"/>
        <w:rPr>
          <w:del w:id="117" w:author="Jakub Kolad" w:date="2025-04-11T23:06:00Z"/>
        </w:rPr>
      </w:pPr>
    </w:p>
    <w:p w14:paraId="7176FC9C" w14:textId="14A419DD" w:rsidR="00D13A68" w:rsidDel="005A13FE" w:rsidRDefault="00D13A68" w:rsidP="006C787D">
      <w:pPr>
        <w:ind w:firstLine="0"/>
        <w:rPr>
          <w:del w:id="118" w:author="Jakub Kolad" w:date="2025-04-11T23:06:00Z"/>
        </w:rPr>
      </w:pPr>
    </w:p>
    <w:p w14:paraId="4B8B33AF" w14:textId="7680E110" w:rsidR="00D13A68" w:rsidDel="005A13FE" w:rsidRDefault="00D13A68" w:rsidP="006C787D">
      <w:pPr>
        <w:ind w:firstLine="0"/>
        <w:rPr>
          <w:del w:id="119" w:author="Jakub Kolad" w:date="2025-04-11T23:06:00Z"/>
        </w:rPr>
      </w:pPr>
    </w:p>
    <w:p w14:paraId="65693951" w14:textId="49472257" w:rsidR="00D13A68" w:rsidDel="005A13FE" w:rsidRDefault="00D13A68" w:rsidP="006C787D">
      <w:pPr>
        <w:ind w:firstLine="0"/>
        <w:rPr>
          <w:del w:id="120" w:author="Jakub Kolad" w:date="2025-04-11T23:06:00Z"/>
        </w:rPr>
      </w:pPr>
    </w:p>
    <w:p w14:paraId="0384B1AA" w14:textId="77777777" w:rsidR="00D13A68" w:rsidDel="005A13FE" w:rsidRDefault="00D13A68" w:rsidP="006C787D">
      <w:pPr>
        <w:ind w:firstLine="0"/>
        <w:rPr>
          <w:del w:id="121" w:author="Jakub Kolad" w:date="2025-04-11T23:07:00Z"/>
        </w:rPr>
      </w:pPr>
    </w:p>
    <w:p w14:paraId="6CC012FB" w14:textId="77777777" w:rsidR="00D13A68" w:rsidDel="005A13FE" w:rsidRDefault="00D13A68" w:rsidP="006C787D">
      <w:pPr>
        <w:ind w:firstLine="0"/>
        <w:rPr>
          <w:del w:id="122" w:author="Jakub Kolad" w:date="2025-04-11T23:07:00Z"/>
        </w:rPr>
      </w:pPr>
    </w:p>
    <w:p w14:paraId="1DA5958F" w14:textId="77777777" w:rsidR="00D13A68" w:rsidDel="005A13FE" w:rsidRDefault="00D13A68" w:rsidP="006C787D">
      <w:pPr>
        <w:ind w:firstLine="0"/>
        <w:rPr>
          <w:del w:id="123" w:author="Jakub Kolad" w:date="2025-04-11T23:07:00Z"/>
        </w:rPr>
      </w:pPr>
    </w:p>
    <w:p w14:paraId="3B7CDDF7" w14:textId="77777777" w:rsidR="00D13A68" w:rsidDel="005A13FE" w:rsidRDefault="00D13A68" w:rsidP="006C787D">
      <w:pPr>
        <w:ind w:firstLine="0"/>
        <w:rPr>
          <w:del w:id="124" w:author="Jakub Kolad" w:date="2025-04-11T23:07:00Z"/>
        </w:rPr>
      </w:pPr>
    </w:p>
    <w:p w14:paraId="285216F5" w14:textId="77777777" w:rsidR="00D13A68" w:rsidRDefault="00D13A68" w:rsidP="006C787D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4"/>
        <w:gridCol w:w="1936"/>
        <w:gridCol w:w="1399"/>
        <w:gridCol w:w="3702"/>
      </w:tblGrid>
      <w:tr w:rsidR="00DD1645" w:rsidRPr="007C0B29" w14:paraId="6F6AEFF0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3070B8B6" w14:textId="77777777" w:rsidR="00DD1645" w:rsidRPr="007C0B29" w:rsidRDefault="00DD1645" w:rsidP="00A23AE4">
            <w:pPr>
              <w:pStyle w:val="wpiswtabeli"/>
            </w:pPr>
            <w:r w:rsidRPr="007C0B29">
              <w:t>KARTA WYMAGANIA</w:t>
            </w:r>
          </w:p>
        </w:tc>
      </w:tr>
      <w:tr w:rsidR="00DD1645" w:rsidRPr="007C0B29" w14:paraId="7DD911C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483B183" w14:textId="77777777" w:rsidR="00DD1645" w:rsidRPr="007C0B29" w:rsidRDefault="00DD1645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1" w:type="dxa"/>
            <w:vAlign w:val="center"/>
          </w:tcPr>
          <w:p w14:paraId="7B3DDB02" w14:textId="77777777" w:rsidR="00DD1645" w:rsidRPr="007C0B29" w:rsidRDefault="00DD1645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F0</w:t>
            </w:r>
            <w:r>
              <w:rPr>
                <w:rFonts w:cs="Arial"/>
              </w:rPr>
              <w:t>7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0F07D5A3" w14:textId="77777777" w:rsidR="00DD1645" w:rsidRPr="007C0B29" w:rsidRDefault="00DD1645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3A9B9612" w14:textId="77777777" w:rsidR="00DD1645" w:rsidRPr="007C0B29" w:rsidRDefault="00DD1645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  <w:b/>
              </w:rPr>
              <w:t>S</w:t>
            </w:r>
            <w:r w:rsidRPr="007C0B29">
              <w:rPr>
                <w:rFonts w:cs="Arial"/>
              </w:rPr>
              <w:t xml:space="preserve"> – </w:t>
            </w:r>
            <w:r>
              <w:rPr>
                <w:rFonts w:cs="Arial"/>
              </w:rPr>
              <w:t>should</w:t>
            </w:r>
            <w:r w:rsidRPr="007C0B29">
              <w:rPr>
                <w:rFonts w:cs="Arial"/>
              </w:rPr>
              <w:t xml:space="preserve"> </w:t>
            </w:r>
          </w:p>
        </w:tc>
      </w:tr>
      <w:tr w:rsidR="00DD1645" w:rsidRPr="007C0B29" w14:paraId="3BFF1B71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B8C901C" w14:textId="77777777" w:rsidR="00DD1645" w:rsidRPr="007C0B29" w:rsidRDefault="00DD1645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lastRenderedPageBreak/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2A814349" w14:textId="77777777" w:rsidR="00DD1645" w:rsidRPr="007C0B29" w:rsidRDefault="00DD1645" w:rsidP="00A23AE4">
            <w:pPr>
              <w:pStyle w:val="podpowiedzi"/>
              <w:rPr>
                <w:rFonts w:cs="Arial"/>
              </w:rPr>
            </w:pPr>
            <w:r w:rsidRPr="003A6ABF">
              <w:rPr>
                <w:rFonts w:cs="Arial"/>
              </w:rPr>
              <w:t>Komunikacja uczestnik-autor</w:t>
            </w:r>
          </w:p>
        </w:tc>
      </w:tr>
      <w:tr w:rsidR="00DD1645" w:rsidRPr="007C0B29" w14:paraId="1D1AE672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4CC824F" w14:textId="77777777" w:rsidR="00DD1645" w:rsidRPr="007C0B29" w:rsidRDefault="00DD1645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74AFFCBE" w14:textId="77777777" w:rsidR="00DD1645" w:rsidRPr="007C0B29" w:rsidRDefault="00DD1645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 xml:space="preserve">System </w:t>
            </w:r>
            <w:r>
              <w:rPr>
                <w:rFonts w:cs="Arial"/>
              </w:rPr>
              <w:t>zapewnia</w:t>
            </w:r>
            <w:r w:rsidRPr="007C0B29">
              <w:rPr>
                <w:rFonts w:cs="Arial"/>
              </w:rPr>
              <w:t>:</w:t>
            </w:r>
          </w:p>
          <w:p w14:paraId="1E800261" w14:textId="77777777" w:rsidR="00DD1645" w:rsidRPr="007C0B29" w:rsidRDefault="00DD1645" w:rsidP="00A23AE4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 w:rsidRPr="003A6ABF">
              <w:rPr>
                <w:rFonts w:cs="Arial"/>
                <w:bCs/>
                <w:iCs/>
              </w:rPr>
              <w:t>Wysyłanie pytań z poziomu interfejsu kursu</w:t>
            </w:r>
            <w:r w:rsidRPr="007C0B29">
              <w:rPr>
                <w:rFonts w:cs="Arial"/>
                <w:szCs w:val="16"/>
              </w:rPr>
              <w:t>.</w:t>
            </w:r>
          </w:p>
          <w:p w14:paraId="2FE818BC" w14:textId="77777777" w:rsidR="00DD1645" w:rsidRPr="007C0B29" w:rsidRDefault="00DD1645" w:rsidP="00A23AE4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 w:rsidRPr="003A6ABF">
              <w:rPr>
                <w:rFonts w:cs="Arial"/>
                <w:szCs w:val="16"/>
              </w:rPr>
              <w:t>Publikację odpowiedzi od autora lub moderatora, z możliwością komentowania przez innych uczestników</w:t>
            </w:r>
            <w:r w:rsidRPr="007C0B29">
              <w:rPr>
                <w:rFonts w:cs="Arial"/>
                <w:szCs w:val="16"/>
              </w:rPr>
              <w:t>.</w:t>
            </w:r>
          </w:p>
          <w:p w14:paraId="7609A16F" w14:textId="77777777" w:rsidR="00DD1645" w:rsidRPr="007C0B29" w:rsidRDefault="00DD1645" w:rsidP="00A23AE4">
            <w:pPr>
              <w:pStyle w:val="podpowiedzi"/>
              <w:rPr>
                <w:rFonts w:cs="Arial"/>
              </w:rPr>
            </w:pPr>
          </w:p>
          <w:p w14:paraId="6A8327EB" w14:textId="77777777" w:rsidR="00DD1645" w:rsidRPr="007C0B29" w:rsidRDefault="00DD1645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User Story</w:t>
            </w:r>
          </w:p>
          <w:p w14:paraId="449F414E" w14:textId="77777777" w:rsidR="00DD1645" w:rsidRPr="007C0B29" w:rsidRDefault="00DD1645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Jako</w:t>
            </w:r>
            <w:r w:rsidRPr="007C0B29">
              <w:rPr>
                <w:rFonts w:cs="Arial"/>
              </w:rPr>
              <w:t> </w:t>
            </w:r>
            <w:r>
              <w:rPr>
                <w:rFonts w:cs="Arial"/>
              </w:rPr>
              <w:t>uczestnik kursu</w:t>
            </w:r>
          </w:p>
          <w:p w14:paraId="2C992C7F" w14:textId="77777777" w:rsidR="00DD1645" w:rsidRPr="007C0B29" w:rsidRDefault="00DD1645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chcę</w:t>
            </w:r>
            <w:r w:rsidRPr="007C0B29">
              <w:rPr>
                <w:rFonts w:cs="Arial"/>
              </w:rPr>
              <w:t>… </w:t>
            </w:r>
            <w:r w:rsidRPr="003A6ABF">
              <w:rPr>
                <w:rFonts w:cs="Arial"/>
              </w:rPr>
              <w:t>mieć możliwość zadawania pytań oraz otrzymywania odpowiedzi od autora kursu</w:t>
            </w:r>
            <w:r w:rsidRPr="007C0B29">
              <w:rPr>
                <w:rFonts w:cs="Arial"/>
              </w:rPr>
              <w:t>,</w:t>
            </w:r>
          </w:p>
          <w:p w14:paraId="0B4CD1D7" w14:textId="77777777" w:rsidR="00DD1645" w:rsidRPr="007C0B29" w:rsidRDefault="00DD1645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bo wtedy/ponieważ</w:t>
            </w:r>
            <w:r w:rsidRPr="007C0B29">
              <w:rPr>
                <w:rFonts w:cs="Arial"/>
              </w:rPr>
              <w:t>… </w:t>
            </w:r>
            <w:r w:rsidRPr="003A6ABF">
              <w:rPr>
                <w:rFonts w:cs="Arial"/>
              </w:rPr>
              <w:t>mogę uzyskać wyjaśnienia dotyczące materiału i lepiej zrozumieć treści kursu</w:t>
            </w:r>
            <w:r w:rsidRPr="007C0B29">
              <w:rPr>
                <w:rFonts w:cs="Arial"/>
              </w:rPr>
              <w:t>.</w:t>
            </w:r>
          </w:p>
        </w:tc>
      </w:tr>
      <w:tr w:rsidR="00DD1645" w:rsidRPr="007C0B29" w14:paraId="4FBEB69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C0765E1" w14:textId="77777777" w:rsidR="00DD1645" w:rsidRPr="007C0B29" w:rsidRDefault="00DD1645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32DC20A3" w14:textId="77777777" w:rsidR="00DD1645" w:rsidRDefault="00DD1645" w:rsidP="00A23AE4">
            <w:pPr>
              <w:pStyle w:val="podpowiedzi"/>
              <w:numPr>
                <w:ilvl w:val="0"/>
                <w:numId w:val="45"/>
              </w:numPr>
              <w:rPr>
                <w:rFonts w:cs="Arial"/>
                <w:szCs w:val="16"/>
              </w:rPr>
            </w:pPr>
            <w:r w:rsidRPr="003A6ABF">
              <w:rPr>
                <w:rFonts w:cs="Arial"/>
                <w:szCs w:val="16"/>
              </w:rPr>
              <w:t>Uczestnik może wysłać pytanie, a autor/moderator udziela odpowiedzi w określonym czasie</w:t>
            </w:r>
            <w:r w:rsidRPr="007C0B29">
              <w:rPr>
                <w:rFonts w:cs="Arial"/>
                <w:szCs w:val="16"/>
              </w:rPr>
              <w:t>.</w:t>
            </w:r>
          </w:p>
          <w:p w14:paraId="41DCD406" w14:textId="77777777" w:rsidR="00DD1645" w:rsidRPr="007C0B29" w:rsidRDefault="00DD1645" w:rsidP="00A23AE4">
            <w:pPr>
              <w:numPr>
                <w:ilvl w:val="0"/>
                <w:numId w:val="45"/>
              </w:numPr>
            </w:pPr>
            <w:r w:rsidRPr="003A6ABF">
              <w:t>System zapewnia archiwizację rozmowy</w:t>
            </w:r>
            <w:r w:rsidRPr="007C0B29">
              <w:t>.</w:t>
            </w:r>
          </w:p>
        </w:tc>
      </w:tr>
      <w:tr w:rsidR="00DD1645" w:rsidRPr="007C0B29" w14:paraId="6BCDE366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2703CA3" w14:textId="77777777" w:rsidR="00DD1645" w:rsidRPr="007C0B29" w:rsidRDefault="00DD1645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06D31B60" w14:textId="77777777" w:rsidR="00DD1645" w:rsidRPr="007C0B29" w:rsidRDefault="00DD1645" w:rsidP="00A23AE4">
            <w:pPr>
              <w:pStyle w:val="podpowiedzi"/>
              <w:rPr>
                <w:rFonts w:cs="Arial"/>
              </w:rPr>
            </w:pPr>
            <w:r w:rsidRPr="003A6ABF">
              <w:rPr>
                <w:rFonts w:cs="Arial"/>
                <w:i w:val="0"/>
              </w:rPr>
              <w:t>Tekst pytania, ewentualne załącznik</w:t>
            </w:r>
          </w:p>
        </w:tc>
      </w:tr>
      <w:tr w:rsidR="00DD1645" w:rsidRPr="007C0B29" w14:paraId="37CEE116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499C2BB" w14:textId="77777777" w:rsidR="00DD1645" w:rsidRPr="007C0B29" w:rsidRDefault="00DD1645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29D05162" w14:textId="77777777" w:rsidR="00DD1645" w:rsidRPr="007C0B29" w:rsidRDefault="00DD1645" w:rsidP="00DB65F7">
            <w:pPr>
              <w:pStyle w:val="komentarz"/>
              <w:numPr>
                <w:ilvl w:val="0"/>
                <w:numId w:val="0"/>
              </w:numPr>
            </w:pPr>
            <w:r w:rsidRPr="003A6ABF">
              <w:t>Użytkownik jest zalogowany i zapisany na kurs</w:t>
            </w:r>
          </w:p>
        </w:tc>
      </w:tr>
      <w:tr w:rsidR="00DD1645" w:rsidRPr="007C0B29" w14:paraId="5CEE0A04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69DE395" w14:textId="77777777" w:rsidR="00DD1645" w:rsidRPr="007C0B29" w:rsidRDefault="00DD1645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423095C2" w14:textId="77777777" w:rsidR="00DD1645" w:rsidRPr="007C0B29" w:rsidRDefault="00DD1645" w:rsidP="00DB65F7">
            <w:pPr>
              <w:pStyle w:val="komentarz"/>
              <w:numPr>
                <w:ilvl w:val="0"/>
                <w:numId w:val="0"/>
              </w:numPr>
            </w:pPr>
            <w:r w:rsidRPr="003A6ABF">
              <w:t>Pytanie oraz odpowiedź są widoczne w systemie.</w:t>
            </w:r>
          </w:p>
        </w:tc>
      </w:tr>
      <w:tr w:rsidR="00DD1645" w:rsidRPr="007C0B29" w14:paraId="0D03C098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30333CA" w14:textId="77777777" w:rsidR="00DD1645" w:rsidRPr="007C0B29" w:rsidRDefault="00DD1645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1CE69B49" w14:textId="77777777" w:rsidR="00DD1645" w:rsidRDefault="00DD1645" w:rsidP="00DB65F7">
            <w:pPr>
              <w:pStyle w:val="komentarz"/>
            </w:pPr>
            <w:r w:rsidRPr="003A6ABF">
              <w:t>Pytanie wysłane przez użytkownika niespełnia standardów (np. obraźliwe treści) – system musi umożliwić moderację</w:t>
            </w:r>
            <w:r w:rsidRPr="006C787D">
              <w:t>.</w:t>
            </w:r>
          </w:p>
          <w:p w14:paraId="55DFFD42" w14:textId="77777777" w:rsidR="00DD1645" w:rsidRPr="007C0B29" w:rsidRDefault="00DD1645" w:rsidP="00DB65F7">
            <w:pPr>
              <w:pStyle w:val="komentarz"/>
            </w:pPr>
            <w:r w:rsidRPr="003A6ABF">
              <w:t>Brak odpowiedzi przez określony czas – powiadomienie dla autora</w:t>
            </w:r>
          </w:p>
        </w:tc>
      </w:tr>
      <w:tr w:rsidR="00DD1645" w:rsidRPr="007C0B29" w14:paraId="7B2EFD42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400451C" w14:textId="77777777" w:rsidR="00DD1645" w:rsidRPr="007C0B29" w:rsidDel="00DE7D70" w:rsidRDefault="00DD1645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79681E5B" w14:textId="77777777" w:rsidR="00DD1645" w:rsidRDefault="00DD1645" w:rsidP="00DB65F7">
            <w:pPr>
              <w:pStyle w:val="komentarz"/>
            </w:pPr>
            <w:r w:rsidRPr="003A6ABF">
              <w:t>Użycie systemu komentarzy lub dedykowanego modułu Q&amp;A</w:t>
            </w:r>
          </w:p>
          <w:p w14:paraId="2A618B6F" w14:textId="77777777" w:rsidR="00DD1645" w:rsidRPr="007C0B29" w:rsidDel="00DE7D70" w:rsidRDefault="00DD1645" w:rsidP="00DB65F7">
            <w:pPr>
              <w:pStyle w:val="komentarz"/>
            </w:pPr>
            <w:r w:rsidRPr="003A6ABF">
              <w:t>Notyfikacje mailowe o nowych pytaniach</w:t>
            </w:r>
          </w:p>
        </w:tc>
      </w:tr>
      <w:tr w:rsidR="00DD1645" w:rsidRPr="007C0B29" w14:paraId="4A4D78D7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4B6C84F" w14:textId="77777777" w:rsidR="00DD1645" w:rsidRPr="007C0B29" w:rsidRDefault="00DD1645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032F57F1" w14:textId="1C07A8A5" w:rsidR="00DD1645" w:rsidRPr="007C0B29" w:rsidRDefault="00DD1645" w:rsidP="00A23AE4">
            <w:pPr>
              <w:pStyle w:val="podpowiedzi"/>
              <w:rPr>
                <w:rFonts w:cs="Arial"/>
              </w:rPr>
            </w:pPr>
            <w:r w:rsidRPr="003A6ABF">
              <w:rPr>
                <w:rFonts w:cs="Arial"/>
              </w:rPr>
              <w:t>Użytkownicy końcowi, Autorzy treści</w:t>
            </w:r>
            <w:ins w:id="125" w:author="Jakub Kolad" w:date="2025-04-11T22:00:00Z">
              <w:r w:rsidR="002B7367">
                <w:rPr>
                  <w:rFonts w:cs="Arial"/>
                </w:rPr>
                <w:t xml:space="preserve">, </w:t>
              </w:r>
              <w:r w:rsidR="002B7367" w:rsidRPr="007C0B29">
                <w:rPr>
                  <w:rFonts w:cs="Arial"/>
                  <w:szCs w:val="16"/>
                </w:rPr>
                <w:t>Zespół deweloperski</w:t>
              </w:r>
            </w:ins>
          </w:p>
        </w:tc>
      </w:tr>
      <w:tr w:rsidR="00DD1645" w:rsidRPr="007C0B29" w14:paraId="5B46DAB5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921A41B" w14:textId="77777777" w:rsidR="00DD1645" w:rsidRPr="007C0B29" w:rsidRDefault="00DD1645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3AA15BAD" w14:textId="77777777" w:rsidR="00DD1645" w:rsidRPr="007C0B29" w:rsidRDefault="00DD1645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F05</w:t>
            </w:r>
          </w:p>
        </w:tc>
      </w:tr>
    </w:tbl>
    <w:p w14:paraId="6DFEBA78" w14:textId="77777777" w:rsidR="00DD1645" w:rsidRPr="006C787D" w:rsidRDefault="00DD1645" w:rsidP="006C787D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3"/>
        <w:gridCol w:w="1937"/>
        <w:gridCol w:w="1400"/>
        <w:gridCol w:w="3701"/>
      </w:tblGrid>
      <w:tr w:rsidR="00DB41CB" w:rsidRPr="007C0B29" w14:paraId="4FEE6044" w14:textId="77777777" w:rsidTr="009B52A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372635E5" w14:textId="77777777" w:rsidR="00DB41CB" w:rsidRPr="007C0B29" w:rsidRDefault="00DB41CB" w:rsidP="006F5A48">
            <w:pPr>
              <w:pStyle w:val="wpiswtabeli"/>
            </w:pPr>
            <w:r w:rsidRPr="007C0B29">
              <w:t>KARTA WYMAGANIA</w:t>
            </w:r>
          </w:p>
        </w:tc>
      </w:tr>
      <w:tr w:rsidR="00DB41CB" w:rsidRPr="007C0B29" w14:paraId="3DABE63D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6EFF4E3" w14:textId="77777777" w:rsidR="00DB41CB" w:rsidRPr="007C0B29" w:rsidRDefault="00DB41CB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1" w:type="dxa"/>
            <w:vAlign w:val="center"/>
          </w:tcPr>
          <w:p w14:paraId="3E925652" w14:textId="06F2FABD" w:rsidR="00DB41CB" w:rsidRPr="007C0B29" w:rsidRDefault="009F62E7" w:rsidP="006F5A48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F0</w:t>
            </w:r>
            <w:r w:rsidR="00DD1645">
              <w:rPr>
                <w:rFonts w:cs="Arial"/>
              </w:rPr>
              <w:t>8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0F0667ED" w14:textId="77777777" w:rsidR="00DB41CB" w:rsidRPr="007C0B29" w:rsidRDefault="00365051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</w:t>
            </w:r>
            <w:r w:rsidR="00DB41CB" w:rsidRPr="007C0B2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782" w:type="dxa"/>
            <w:vAlign w:val="center"/>
          </w:tcPr>
          <w:p w14:paraId="73F29E32" w14:textId="33640A09" w:rsidR="00DB41CB" w:rsidRPr="007C0B29" w:rsidRDefault="00DD1645" w:rsidP="00DD75DA">
            <w:pPr>
              <w:pStyle w:val="podpowiedzi"/>
              <w:rPr>
                <w:rFonts w:cs="Arial"/>
              </w:rPr>
            </w:pPr>
            <w:r>
              <w:rPr>
                <w:rFonts w:cs="Arial"/>
                <w:b/>
              </w:rPr>
              <w:t>C</w:t>
            </w:r>
            <w:r w:rsidR="00100F18" w:rsidRPr="007C0B29">
              <w:rPr>
                <w:rFonts w:cs="Arial"/>
              </w:rPr>
              <w:t xml:space="preserve"> – </w:t>
            </w:r>
            <w:r>
              <w:rPr>
                <w:rFonts w:cs="Arial"/>
              </w:rPr>
              <w:t>could</w:t>
            </w:r>
            <w:r w:rsidR="00100F18" w:rsidRPr="007C0B29">
              <w:rPr>
                <w:rFonts w:cs="Arial"/>
              </w:rPr>
              <w:t xml:space="preserve"> </w:t>
            </w:r>
          </w:p>
        </w:tc>
      </w:tr>
      <w:tr w:rsidR="00DB41CB" w:rsidRPr="007C0B29" w14:paraId="48DFF681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6AC9897" w14:textId="77777777" w:rsidR="00DB41CB" w:rsidRPr="007C0B29" w:rsidRDefault="00DB41CB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266697F2" w14:textId="07576750" w:rsidR="00DB41CB" w:rsidRPr="007C0B29" w:rsidRDefault="00DD1645" w:rsidP="006F5A48">
            <w:pPr>
              <w:pStyle w:val="podpowiedzi"/>
              <w:rPr>
                <w:rFonts w:cs="Arial"/>
              </w:rPr>
            </w:pPr>
            <w:r w:rsidRPr="00DD1645">
              <w:rPr>
                <w:rFonts w:cs="Arial"/>
              </w:rPr>
              <w:t>Panel administracyjny</w:t>
            </w:r>
          </w:p>
        </w:tc>
      </w:tr>
      <w:tr w:rsidR="00DB41CB" w:rsidRPr="007C0B29" w14:paraId="5E034A6F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30099AA" w14:textId="77777777" w:rsidR="00DB41CB" w:rsidRPr="007C0B29" w:rsidRDefault="00DB41CB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72FB32C5" w14:textId="22079B8D" w:rsidR="009F62E7" w:rsidRPr="007C0B29" w:rsidRDefault="007C0B29" w:rsidP="009F62E7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 xml:space="preserve">System </w:t>
            </w:r>
            <w:r w:rsidR="003A6ABF">
              <w:rPr>
                <w:rFonts w:cs="Arial"/>
              </w:rPr>
              <w:t>zapewnia</w:t>
            </w:r>
            <w:r w:rsidRPr="007C0B29">
              <w:rPr>
                <w:rFonts w:cs="Arial"/>
              </w:rPr>
              <w:t>:</w:t>
            </w:r>
          </w:p>
          <w:p w14:paraId="2A8C93C5" w14:textId="2CB0739B" w:rsidR="007C0B29" w:rsidRPr="007C0B29" w:rsidRDefault="00DD1645" w:rsidP="007C0B29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 w:rsidRPr="00DD1645">
              <w:rPr>
                <w:rFonts w:cs="Arial"/>
                <w:bCs/>
                <w:iCs/>
              </w:rPr>
              <w:t>Statystyki użytkowania</w:t>
            </w:r>
            <w:r w:rsidR="007C0B29" w:rsidRPr="007C0B29">
              <w:rPr>
                <w:rFonts w:cs="Arial"/>
                <w:szCs w:val="16"/>
              </w:rPr>
              <w:t>.</w:t>
            </w:r>
          </w:p>
          <w:p w14:paraId="31F26C12" w14:textId="4E68B084" w:rsidR="007C0B29" w:rsidRDefault="00DD1645" w:rsidP="007C0B29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 w:rsidRPr="00DD1645">
              <w:rPr>
                <w:rFonts w:cs="Arial"/>
                <w:szCs w:val="16"/>
              </w:rPr>
              <w:t>Zarządzanie kontami użytkowników (np. aktywacja, blokada)</w:t>
            </w:r>
            <w:r w:rsidR="007C0B29" w:rsidRPr="007C0B29">
              <w:rPr>
                <w:rFonts w:cs="Arial"/>
                <w:szCs w:val="16"/>
              </w:rPr>
              <w:t>.</w:t>
            </w:r>
          </w:p>
          <w:p w14:paraId="54A47108" w14:textId="4DA52207" w:rsidR="00DD1645" w:rsidRPr="007C0B29" w:rsidRDefault="00DD1645" w:rsidP="007C0B29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 w:rsidRPr="00DD1645">
              <w:rPr>
                <w:rFonts w:cs="Arial"/>
                <w:szCs w:val="16"/>
              </w:rPr>
              <w:t>Moderację treści (np. komentarze, pytania)</w:t>
            </w:r>
          </w:p>
          <w:p w14:paraId="51F960FF" w14:textId="77777777" w:rsidR="007C0B29" w:rsidRPr="007C0B29" w:rsidRDefault="007C0B29" w:rsidP="00DE7D70">
            <w:pPr>
              <w:pStyle w:val="podpowiedzi"/>
              <w:rPr>
                <w:rFonts w:cs="Arial"/>
              </w:rPr>
            </w:pPr>
          </w:p>
          <w:p w14:paraId="6D057949" w14:textId="01631A6C" w:rsidR="00DE7D70" w:rsidRPr="007C0B29" w:rsidRDefault="00DE7D70" w:rsidP="00DE7D70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User Story</w:t>
            </w:r>
          </w:p>
          <w:p w14:paraId="060ACE33" w14:textId="57BDAE25" w:rsidR="00DE7D70" w:rsidRPr="007C0B29" w:rsidRDefault="00DE7D70" w:rsidP="00DE7D70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Jako</w:t>
            </w:r>
            <w:r w:rsidRPr="007C0B29">
              <w:rPr>
                <w:rFonts w:cs="Arial"/>
              </w:rPr>
              <w:t> </w:t>
            </w:r>
            <w:r w:rsidR="00DD1645">
              <w:rPr>
                <w:rFonts w:cs="Arial"/>
              </w:rPr>
              <w:t>administrator</w:t>
            </w:r>
          </w:p>
          <w:p w14:paraId="6795248F" w14:textId="30581AE1" w:rsidR="00DE7D70" w:rsidRPr="007C0B29" w:rsidRDefault="00DE7D70" w:rsidP="00DE7D70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chcę</w:t>
            </w:r>
            <w:r w:rsidRPr="007C0B29">
              <w:rPr>
                <w:rFonts w:cs="Arial"/>
              </w:rPr>
              <w:t>… </w:t>
            </w:r>
            <w:r w:rsidR="00DD1645" w:rsidRPr="00DD1645">
              <w:rPr>
                <w:rFonts w:cs="Arial"/>
              </w:rPr>
              <w:t>mieć dostęp do panelu umożliwiającego monitorowanie i zarządzanie użytkownikami, kursami, treściami oraz zgłoszeniami</w:t>
            </w:r>
            <w:r w:rsidR="009F62E7" w:rsidRPr="007C0B29">
              <w:rPr>
                <w:rFonts w:cs="Arial"/>
              </w:rPr>
              <w:t>,</w:t>
            </w:r>
          </w:p>
          <w:p w14:paraId="5FA87E54" w14:textId="6C513AC4" w:rsidR="00DE7D70" w:rsidRPr="007C0B29" w:rsidRDefault="00DE7D70" w:rsidP="009671D1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bo wtedy/ponieważ</w:t>
            </w:r>
            <w:r w:rsidRPr="007C0B29">
              <w:rPr>
                <w:rFonts w:cs="Arial"/>
              </w:rPr>
              <w:t>… </w:t>
            </w:r>
            <w:r w:rsidR="00DD1645" w:rsidRPr="00DD1645">
              <w:rPr>
                <w:rFonts w:cs="Arial"/>
              </w:rPr>
              <w:t>będę mógł szybko reagować na problemy, weryfikować poprawność działania systemu i zapewniać jego stabilność</w:t>
            </w:r>
            <w:r w:rsidR="009F62E7" w:rsidRPr="007C0B29">
              <w:rPr>
                <w:rFonts w:cs="Arial"/>
              </w:rPr>
              <w:t>.</w:t>
            </w:r>
          </w:p>
        </w:tc>
      </w:tr>
      <w:tr w:rsidR="00DE7D70" w:rsidRPr="007C0B29" w14:paraId="339959B8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F4B7012" w14:textId="77777777" w:rsidR="00DE7D70" w:rsidRPr="007C0B29" w:rsidRDefault="00DE7D70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5ABA429C" w14:textId="362793B0" w:rsidR="007C0B29" w:rsidRDefault="00DD1645" w:rsidP="007C0B29">
            <w:pPr>
              <w:pStyle w:val="podpowiedzi"/>
              <w:numPr>
                <w:ilvl w:val="0"/>
                <w:numId w:val="45"/>
              </w:numPr>
              <w:rPr>
                <w:rFonts w:cs="Arial"/>
                <w:szCs w:val="16"/>
              </w:rPr>
            </w:pPr>
            <w:r w:rsidRPr="00DD1645">
              <w:rPr>
                <w:rFonts w:cs="Arial"/>
                <w:szCs w:val="16"/>
              </w:rPr>
              <w:t>Administrator może przeglądać raporty i dokonywać zmian w systemie z poziomu panelu</w:t>
            </w:r>
            <w:r w:rsidR="007C0B29" w:rsidRPr="007C0B29">
              <w:rPr>
                <w:rFonts w:cs="Arial"/>
                <w:szCs w:val="16"/>
              </w:rPr>
              <w:t>.</w:t>
            </w:r>
          </w:p>
          <w:p w14:paraId="4C174405" w14:textId="7BE23382" w:rsidR="007C0B29" w:rsidRPr="007C0B29" w:rsidRDefault="00DD1645" w:rsidP="007C0B29">
            <w:pPr>
              <w:numPr>
                <w:ilvl w:val="0"/>
                <w:numId w:val="45"/>
              </w:numPr>
            </w:pPr>
            <w:r w:rsidRPr="00DD1645">
              <w:t>Zmiany są natychmiast odzwierciedlane w działaniu systemu</w:t>
            </w:r>
            <w:r w:rsidR="007C0B29" w:rsidRPr="007C0B29">
              <w:t>.</w:t>
            </w:r>
          </w:p>
        </w:tc>
      </w:tr>
      <w:tr w:rsidR="00DB41CB" w:rsidRPr="007C0B29" w14:paraId="114D7088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D13C2E2" w14:textId="77777777" w:rsidR="00DB41CB" w:rsidRPr="007C0B29" w:rsidRDefault="00DB41CB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1A28262E" w14:textId="0EE44C72" w:rsidR="00DB41CB" w:rsidRPr="007C0B29" w:rsidRDefault="00DD1645" w:rsidP="007C0B29">
            <w:pPr>
              <w:pStyle w:val="podpowiedzi"/>
              <w:rPr>
                <w:rFonts w:cs="Arial"/>
              </w:rPr>
            </w:pPr>
            <w:r w:rsidRPr="00DD1645">
              <w:rPr>
                <w:rFonts w:cs="Arial"/>
                <w:i w:val="0"/>
              </w:rPr>
              <w:t>Loginy administratorów, polecenia zarządzania</w:t>
            </w:r>
          </w:p>
        </w:tc>
      </w:tr>
      <w:tr w:rsidR="00DB41CB" w:rsidRPr="007C0B29" w14:paraId="6538F684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2E2BF43" w14:textId="77777777" w:rsidR="00DB41CB" w:rsidRPr="007C0B29" w:rsidRDefault="00DB41CB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2FD04D79" w14:textId="518830A3" w:rsidR="00DB41CB" w:rsidRPr="007C0B29" w:rsidRDefault="00DD1645" w:rsidP="00DB65F7">
            <w:pPr>
              <w:pStyle w:val="komentarz"/>
              <w:numPr>
                <w:ilvl w:val="0"/>
                <w:numId w:val="0"/>
              </w:numPr>
            </w:pPr>
            <w:r w:rsidRPr="00DD1645">
              <w:t>dministrator posiada odpowiednie uprawnienia, dostęp do panelu</w:t>
            </w:r>
          </w:p>
        </w:tc>
      </w:tr>
      <w:tr w:rsidR="00DB41CB" w:rsidRPr="007C0B29" w14:paraId="6F88983F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55624CE" w14:textId="77777777" w:rsidR="00DB41CB" w:rsidRPr="007C0B29" w:rsidRDefault="00DB41CB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64CEE087" w14:textId="28522140" w:rsidR="00DB41CB" w:rsidRPr="007C0B29" w:rsidRDefault="00DD1645" w:rsidP="00DB65F7">
            <w:pPr>
              <w:pStyle w:val="komentarz"/>
              <w:numPr>
                <w:ilvl w:val="0"/>
                <w:numId w:val="0"/>
              </w:numPr>
            </w:pPr>
            <w:r w:rsidRPr="00DD1645">
              <w:t>Zmiany zarządzania są skutecznie wdrożone</w:t>
            </w:r>
            <w:r w:rsidR="003A6ABF" w:rsidRPr="003A6ABF">
              <w:t>.</w:t>
            </w:r>
          </w:p>
        </w:tc>
      </w:tr>
      <w:tr w:rsidR="00DB41CB" w:rsidRPr="007C0B29" w14:paraId="2227B377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64596BB" w14:textId="77777777" w:rsidR="00DB41CB" w:rsidRPr="007C0B29" w:rsidRDefault="00DB41CB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16B468DD" w14:textId="05FA55C8" w:rsidR="006C787D" w:rsidRPr="007C0B29" w:rsidRDefault="00DD1645" w:rsidP="00DB65F7">
            <w:pPr>
              <w:pStyle w:val="komentarz"/>
              <w:numPr>
                <w:ilvl w:val="0"/>
                <w:numId w:val="0"/>
              </w:numPr>
            </w:pPr>
            <w:r w:rsidRPr="00DD1645">
              <w:t>Nieautoryzowany dostęp – panel powinien być zabezpieczony dodatkowymi warstwami autoryzacji</w:t>
            </w:r>
          </w:p>
        </w:tc>
      </w:tr>
      <w:tr w:rsidR="00CF6458" w:rsidRPr="007C0B29" w14:paraId="3C0C09F5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81C9327" w14:textId="77777777" w:rsidR="00CF6458" w:rsidRPr="007C0B29" w:rsidDel="00DE7D70" w:rsidRDefault="00CF6458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6D64566D" w14:textId="31C5C631" w:rsidR="00CF6458" w:rsidRDefault="00DD1645" w:rsidP="00DB65F7">
            <w:pPr>
              <w:pStyle w:val="komentarz"/>
            </w:pPr>
            <w:r w:rsidRPr="00DD1645">
              <w:t>Uwierzytelnianie wielopoziomowe (np. 2FA) dla administratorów</w:t>
            </w:r>
          </w:p>
          <w:p w14:paraId="2B461E7A" w14:textId="1C599120" w:rsidR="006C787D" w:rsidRPr="007C0B29" w:rsidDel="00DE7D70" w:rsidRDefault="00DD1645" w:rsidP="00DB65F7">
            <w:pPr>
              <w:pStyle w:val="komentarz"/>
            </w:pPr>
            <w:r w:rsidRPr="00DD1645">
              <w:t>Integracja z systemem monitoringu błędów i logów</w:t>
            </w:r>
          </w:p>
        </w:tc>
      </w:tr>
      <w:tr w:rsidR="00DB41CB" w:rsidRPr="007C0B29" w14:paraId="5DBBF144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4E6DB77" w14:textId="0658E1AC" w:rsidR="00DB41CB" w:rsidRPr="007C0B29" w:rsidRDefault="008A7A55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177E2772" w14:textId="419391DB" w:rsidR="00DB41CB" w:rsidRPr="007C0B29" w:rsidRDefault="00DD1645" w:rsidP="006F5A48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Kierownictwo, Zarząd, Helpdesk</w:t>
            </w:r>
            <w:ins w:id="126" w:author="Jakub Kolad" w:date="2025-04-11T22:00:00Z">
              <w:r w:rsidR="002B7367">
                <w:rPr>
                  <w:rFonts w:cs="Arial"/>
                </w:rPr>
                <w:t xml:space="preserve">, </w:t>
              </w:r>
              <w:r w:rsidR="002B7367" w:rsidRPr="007C0B29">
                <w:rPr>
                  <w:rFonts w:cs="Arial"/>
                  <w:szCs w:val="16"/>
                </w:rPr>
                <w:t>Zespół deweloperski</w:t>
              </w:r>
            </w:ins>
            <w:del w:id="127" w:author="Jakub Kolad" w:date="2025-04-11T22:00:00Z">
              <w:r w:rsidDel="002B7367">
                <w:rPr>
                  <w:rFonts w:cs="Arial"/>
                </w:rPr>
                <w:delText xml:space="preserve"> </w:delText>
              </w:r>
            </w:del>
          </w:p>
        </w:tc>
      </w:tr>
      <w:tr w:rsidR="00DB41CB" w:rsidRPr="007C0B29" w14:paraId="42E027F5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E23A808" w14:textId="77777777" w:rsidR="00DB41CB" w:rsidRPr="007C0B29" w:rsidRDefault="00DB41CB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08F1E4B8" w14:textId="1FA02BD9" w:rsidR="00DB41CB" w:rsidRPr="007C0B29" w:rsidRDefault="00DD1645" w:rsidP="006F5A48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2C69B5ED" w14:textId="77777777" w:rsidR="00DB41CB" w:rsidRDefault="00DB41CB" w:rsidP="008A30F7">
      <w:pPr>
        <w:pStyle w:val="podpowiedzi"/>
        <w:rPr>
          <w:rFonts w:cs="Arial"/>
        </w:rPr>
      </w:pPr>
    </w:p>
    <w:p w14:paraId="012C2994" w14:textId="77777777" w:rsidR="00D13A68" w:rsidRDefault="00D13A68" w:rsidP="00D13A68"/>
    <w:p w14:paraId="4385EE43" w14:textId="77777777" w:rsidR="00D13A68" w:rsidRDefault="00D13A68" w:rsidP="00D13A68"/>
    <w:p w14:paraId="4F9772CB" w14:textId="77777777" w:rsidR="00D13A68" w:rsidRDefault="00D13A68" w:rsidP="00D13A68"/>
    <w:p w14:paraId="4381C444" w14:textId="77777777" w:rsidR="00D13A68" w:rsidRDefault="00D13A68" w:rsidP="00D13A68"/>
    <w:p w14:paraId="66881217" w14:textId="77777777" w:rsidR="00D13A68" w:rsidRDefault="00D13A68" w:rsidP="00D13A68"/>
    <w:p w14:paraId="41C9726B" w14:textId="77777777" w:rsidR="00D13A68" w:rsidRDefault="00D13A68" w:rsidP="00D13A68"/>
    <w:p w14:paraId="2DC2E591" w14:textId="77777777" w:rsidR="00D13A68" w:rsidRDefault="00D13A68" w:rsidP="00D13A68"/>
    <w:p w14:paraId="3FFC6176" w14:textId="77777777" w:rsidR="00D13A68" w:rsidRDefault="00D13A68" w:rsidP="00D13A68"/>
    <w:p w14:paraId="6A886134" w14:textId="77777777" w:rsidR="00D13A68" w:rsidDel="005A13FE" w:rsidRDefault="00D13A68" w:rsidP="00D13A68">
      <w:pPr>
        <w:rPr>
          <w:del w:id="128" w:author="Jakub Kolad" w:date="2025-04-11T23:07:00Z"/>
        </w:rPr>
      </w:pPr>
    </w:p>
    <w:p w14:paraId="38E1EFE1" w14:textId="77777777" w:rsidR="00D13A68" w:rsidDel="005A13FE" w:rsidRDefault="00D13A68">
      <w:pPr>
        <w:ind w:firstLine="0"/>
        <w:rPr>
          <w:del w:id="129" w:author="Jakub Kolad" w:date="2025-04-11T23:07:00Z"/>
        </w:rPr>
        <w:pPrChange w:id="130" w:author="Jakub Kolad" w:date="2025-04-11T23:07:00Z">
          <w:pPr/>
        </w:pPrChange>
      </w:pPr>
    </w:p>
    <w:p w14:paraId="296EB5D7" w14:textId="77777777" w:rsidR="00D13A68" w:rsidDel="005A13FE" w:rsidRDefault="00D13A68">
      <w:pPr>
        <w:ind w:firstLine="0"/>
        <w:rPr>
          <w:del w:id="131" w:author="Jakub Kolad" w:date="2025-04-11T23:07:00Z"/>
        </w:rPr>
        <w:pPrChange w:id="132" w:author="Jakub Kolad" w:date="2025-04-11T23:07:00Z">
          <w:pPr/>
        </w:pPrChange>
      </w:pPr>
    </w:p>
    <w:p w14:paraId="771F7C8D" w14:textId="77777777" w:rsidR="00D13A68" w:rsidRDefault="00D13A68">
      <w:pPr>
        <w:ind w:firstLine="0"/>
        <w:pPrChange w:id="133" w:author="Jakub Kolad" w:date="2025-04-11T23:07:00Z">
          <w:pPr/>
        </w:pPrChange>
      </w:pPr>
    </w:p>
    <w:p w14:paraId="756DB1D9" w14:textId="77777777" w:rsidR="00D13A68" w:rsidRDefault="00D13A68" w:rsidP="00D13A68"/>
    <w:p w14:paraId="79A9BA72" w14:textId="77777777" w:rsidR="00D13A68" w:rsidRPr="00D13A68" w:rsidRDefault="00D13A68" w:rsidP="00D13A68"/>
    <w:p w14:paraId="6E75095B" w14:textId="77777777" w:rsidR="00606BDC" w:rsidRPr="007C0B29" w:rsidRDefault="00606BDC" w:rsidP="003D2CA3">
      <w:pPr>
        <w:pStyle w:val="Nagwek3"/>
        <w:rPr>
          <w:rFonts w:cs="Arial"/>
        </w:rPr>
      </w:pPr>
      <w:r w:rsidRPr="007C0B29">
        <w:rPr>
          <w:rFonts w:cs="Arial"/>
        </w:rPr>
        <w:t>Interfejs z otoczeniem</w:t>
      </w:r>
    </w:p>
    <w:p w14:paraId="1AF4D41C" w14:textId="77777777" w:rsidR="00606BDC" w:rsidRPr="007C0B29" w:rsidRDefault="00606BDC" w:rsidP="008A30F7">
      <w:pPr>
        <w:pStyle w:val="podpowiedzi"/>
        <w:rPr>
          <w:rFonts w:cs="Arial"/>
        </w:rPr>
      </w:pPr>
      <w:r w:rsidRPr="007C0B29">
        <w:rPr>
          <w:rFonts w:cs="Arial"/>
        </w:rPr>
        <w:t>{Punkty styku projektowanego systemu z innymi podsystemami/sieciami/operatorami</w:t>
      </w:r>
      <w:r w:rsidR="00E02047" w:rsidRPr="007C0B29">
        <w:rPr>
          <w:rFonts w:cs="Arial"/>
        </w:rPr>
        <w:t xml:space="preserve"> np. dopasowanie do baz danych, formatów, usług oferowanych przez inne, współpracujące systemy bądź serwisy; wymagania dot. dopasowania interfejsów itp.</w:t>
      </w:r>
      <w:r w:rsidRPr="007C0B29">
        <w:rPr>
          <w:rFonts w:cs="Arial"/>
        </w:rPr>
        <w:t>}</w:t>
      </w:r>
    </w:p>
    <w:p w14:paraId="2094A365" w14:textId="77777777" w:rsidR="003A6ABF" w:rsidRDefault="003A6ABF" w:rsidP="003A6ABF">
      <w:pPr>
        <w:ind w:firstLine="0"/>
        <w:rPr>
          <w:rFonts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6"/>
        <w:gridCol w:w="1934"/>
        <w:gridCol w:w="1397"/>
        <w:gridCol w:w="3704"/>
      </w:tblGrid>
      <w:tr w:rsidR="00DB65F7" w:rsidRPr="00DB65F7" w14:paraId="2D6A8A01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5F572670" w14:textId="77777777" w:rsidR="00DB65F7" w:rsidRPr="00DB65F7" w:rsidRDefault="00DB65F7" w:rsidP="00A23AE4">
            <w:pPr>
              <w:pStyle w:val="wpiswtabeli"/>
              <w:rPr>
                <w:szCs w:val="16"/>
              </w:rPr>
            </w:pPr>
            <w:r w:rsidRPr="00DB65F7">
              <w:rPr>
                <w:szCs w:val="16"/>
              </w:rPr>
              <w:lastRenderedPageBreak/>
              <w:t>KARTA WYMAGANIA</w:t>
            </w:r>
          </w:p>
        </w:tc>
      </w:tr>
      <w:tr w:rsidR="00DB65F7" w:rsidRPr="00DB65F7" w14:paraId="4F81942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B3D10BE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1" w:type="dxa"/>
            <w:vAlign w:val="center"/>
          </w:tcPr>
          <w:p w14:paraId="20B834B3" w14:textId="77777777" w:rsidR="00DB65F7" w:rsidRPr="00DB65F7" w:rsidRDefault="00DB65F7" w:rsidP="00A23AE4">
            <w:pPr>
              <w:pStyle w:val="podpowiedzi"/>
              <w:rPr>
                <w:rFonts w:cs="Arial"/>
                <w:szCs w:val="16"/>
              </w:rPr>
            </w:pPr>
            <w:r w:rsidRPr="00DB65F7">
              <w:rPr>
                <w:rFonts w:cs="Arial"/>
                <w:szCs w:val="16"/>
              </w:rPr>
              <w:t>I01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55CA6B40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68A9A73C" w14:textId="769A215C" w:rsidR="00DB65F7" w:rsidRPr="00DB65F7" w:rsidRDefault="00DB65F7" w:rsidP="008E0CB3">
            <w:pPr>
              <w:pStyle w:val="podpowiedzi"/>
              <w:rPr>
                <w:rFonts w:cs="Arial"/>
                <w:szCs w:val="16"/>
              </w:rPr>
            </w:pPr>
            <w:r w:rsidRPr="00DB65F7">
              <w:rPr>
                <w:rFonts w:cs="Arial"/>
                <w:b/>
                <w:szCs w:val="16"/>
              </w:rPr>
              <w:t>M</w:t>
            </w:r>
            <w:r w:rsidRPr="00DB65F7">
              <w:rPr>
                <w:rFonts w:cs="Arial"/>
                <w:szCs w:val="16"/>
              </w:rPr>
              <w:t xml:space="preserve"> – must</w:t>
            </w:r>
          </w:p>
        </w:tc>
      </w:tr>
      <w:tr w:rsidR="00DB65F7" w:rsidRPr="00DB65F7" w14:paraId="65DE703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91E1AA0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52F04045" w14:textId="77777777" w:rsidR="00DB65F7" w:rsidRPr="00DB65F7" w:rsidRDefault="00DB65F7" w:rsidP="00A23AE4">
            <w:pPr>
              <w:pStyle w:val="podpowiedzi"/>
              <w:rPr>
                <w:rFonts w:cs="Arial"/>
                <w:szCs w:val="16"/>
              </w:rPr>
            </w:pPr>
            <w:r w:rsidRPr="00DB65F7">
              <w:rPr>
                <w:rFonts w:cs="Arial"/>
                <w:szCs w:val="16"/>
              </w:rPr>
              <w:t>Integracja z systemem płatności</w:t>
            </w:r>
          </w:p>
        </w:tc>
      </w:tr>
      <w:tr w:rsidR="00DB65F7" w:rsidRPr="00DB65F7" w14:paraId="6D43DE4E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184671F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6F74C203" w14:textId="77777777" w:rsidR="00DB65F7" w:rsidRPr="00DB65F7" w:rsidRDefault="00DB65F7" w:rsidP="00A23AE4">
            <w:pPr>
              <w:pStyle w:val="podpowiedzi"/>
              <w:rPr>
                <w:rFonts w:cs="Arial"/>
                <w:szCs w:val="16"/>
              </w:rPr>
            </w:pPr>
            <w:r w:rsidRPr="00DB65F7">
              <w:rPr>
                <w:rFonts w:cs="Arial"/>
                <w:szCs w:val="16"/>
              </w:rPr>
              <w:t>System musi integrować się z zewnętrznym systemem płatności (np. Stripe, PayU) przez dedykowane API, umożliwiając realizację transakcji online.</w:t>
            </w:r>
          </w:p>
        </w:tc>
      </w:tr>
      <w:tr w:rsidR="00DB65F7" w:rsidRPr="00DB65F7" w14:paraId="440CAE39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FB441DB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214F6193" w14:textId="77777777" w:rsidR="00DB65F7" w:rsidRPr="00DB65F7" w:rsidRDefault="00DB65F7" w:rsidP="00A23AE4">
            <w:pPr>
              <w:pStyle w:val="komentarz"/>
              <w:rPr>
                <w:szCs w:val="16"/>
              </w:rPr>
            </w:pPr>
            <w:r w:rsidRPr="00DB65F7">
              <w:rPr>
                <w:szCs w:val="16"/>
              </w:rPr>
              <w:t>Testy integracyjne potwierdzają, że dane są poprawnie przesyłane i odbierane przez system płatności.</w:t>
            </w:r>
          </w:p>
          <w:p w14:paraId="7D5F1745" w14:textId="77777777" w:rsidR="00DB65F7" w:rsidRPr="00DB65F7" w:rsidRDefault="00DB65F7" w:rsidP="00A23AE4">
            <w:pPr>
              <w:pStyle w:val="komentarz"/>
              <w:rPr>
                <w:szCs w:val="16"/>
              </w:rPr>
            </w:pPr>
            <w:r w:rsidRPr="00DB65F7">
              <w:rPr>
                <w:szCs w:val="16"/>
              </w:rPr>
              <w:t>Transakcje płatnicze są zatwierdzane lub odrzucane zgodnie z odpowiedzią z systemu płatności</w:t>
            </w:r>
          </w:p>
        </w:tc>
      </w:tr>
      <w:tr w:rsidR="00DB65F7" w:rsidRPr="00DB65F7" w14:paraId="7CBF1DE3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58499CC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3B0CFFD3" w14:textId="77777777" w:rsidR="00DB65F7" w:rsidRPr="00DB65F7" w:rsidRDefault="00DB65F7" w:rsidP="00A23AE4">
            <w:pPr>
              <w:pStyle w:val="podpowiedzi"/>
              <w:rPr>
                <w:rFonts w:cs="Arial"/>
                <w:szCs w:val="16"/>
              </w:rPr>
            </w:pPr>
            <w:r w:rsidRPr="00DB65F7">
              <w:rPr>
                <w:rFonts w:cs="Arial"/>
                <w:szCs w:val="16"/>
              </w:rPr>
              <w:t>Dane transakcyjne przesyłane przez API systemu płatności</w:t>
            </w:r>
          </w:p>
        </w:tc>
      </w:tr>
      <w:tr w:rsidR="00DB65F7" w:rsidRPr="00DB65F7" w14:paraId="0DCCFB4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AEA7E4E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20FC6575" w14:textId="77777777" w:rsidR="00DB65F7" w:rsidRPr="00DB65F7" w:rsidRDefault="00DB65F7" w:rsidP="00A23AE4">
            <w:pPr>
              <w:pStyle w:val="komentarz"/>
              <w:numPr>
                <w:ilvl w:val="0"/>
                <w:numId w:val="0"/>
              </w:numPr>
              <w:rPr>
                <w:szCs w:val="16"/>
              </w:rPr>
            </w:pPr>
            <w:r w:rsidRPr="00DB65F7">
              <w:rPr>
                <w:szCs w:val="16"/>
              </w:rPr>
              <w:t>Użytkownik dokonuje wyboru kursu i przechodzi do procesu płatności</w:t>
            </w:r>
          </w:p>
        </w:tc>
      </w:tr>
      <w:tr w:rsidR="00DB65F7" w:rsidRPr="00DB65F7" w14:paraId="4122CB3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BD13228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737DEE10" w14:textId="77777777" w:rsidR="00DB65F7" w:rsidRPr="00DB65F7" w:rsidRDefault="00DB65F7" w:rsidP="00A23AE4">
            <w:pPr>
              <w:pStyle w:val="komentarz"/>
              <w:numPr>
                <w:ilvl w:val="0"/>
                <w:numId w:val="0"/>
              </w:numPr>
              <w:rPr>
                <w:szCs w:val="16"/>
              </w:rPr>
            </w:pPr>
            <w:r w:rsidRPr="00DB65F7">
              <w:rPr>
                <w:szCs w:val="16"/>
              </w:rPr>
              <w:t>Transakcja zostaje pomyślnie przetworzona, a użytkownik otrzymuje potwierdzenie płatności</w:t>
            </w:r>
          </w:p>
        </w:tc>
      </w:tr>
      <w:tr w:rsidR="00DB65F7" w:rsidRPr="00DB65F7" w14:paraId="6D652753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EDB742B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74047860" w14:textId="77777777" w:rsidR="00DB65F7" w:rsidRPr="00DB65F7" w:rsidRDefault="00DB65F7" w:rsidP="00A23AE4">
            <w:pPr>
              <w:pStyle w:val="komentarz"/>
              <w:rPr>
                <w:szCs w:val="16"/>
              </w:rPr>
            </w:pPr>
            <w:r w:rsidRPr="00DB65F7">
              <w:rPr>
                <w:szCs w:val="16"/>
              </w:rPr>
              <w:t>Błąd w komunikacji z API (np. timeout, nieprawidłowy format danych).</w:t>
            </w:r>
          </w:p>
          <w:p w14:paraId="6A8AE44C" w14:textId="77777777" w:rsidR="00DB65F7" w:rsidRPr="00DB65F7" w:rsidRDefault="00DB65F7" w:rsidP="00A23AE4">
            <w:pPr>
              <w:pStyle w:val="komentarz"/>
              <w:rPr>
                <w:szCs w:val="16"/>
              </w:rPr>
            </w:pPr>
            <w:r w:rsidRPr="00DB65F7">
              <w:rPr>
                <w:szCs w:val="16"/>
              </w:rPr>
              <w:t>Odrzucenie transakcji przez system płatności.</w:t>
            </w:r>
          </w:p>
        </w:tc>
      </w:tr>
      <w:tr w:rsidR="00DB65F7" w:rsidRPr="00DB65F7" w14:paraId="35BF4E1D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CA294AF" w14:textId="77777777" w:rsidR="00DB65F7" w:rsidRPr="00DB65F7" w:rsidDel="00DE7D70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642EEF63" w14:textId="77777777" w:rsidR="00DB65F7" w:rsidRPr="00DB65F7" w:rsidRDefault="00DB65F7" w:rsidP="00A23AE4">
            <w:pPr>
              <w:pStyle w:val="komentarz"/>
              <w:rPr>
                <w:szCs w:val="16"/>
              </w:rPr>
            </w:pPr>
            <w:r w:rsidRPr="00DB65F7">
              <w:rPr>
                <w:szCs w:val="16"/>
              </w:rPr>
              <w:t>Wykorzystanie architektury REST dla wymiany danych.</w:t>
            </w:r>
          </w:p>
          <w:p w14:paraId="77A2A5CB" w14:textId="77777777" w:rsidR="00DB65F7" w:rsidRPr="00DB65F7" w:rsidDel="00DE7D70" w:rsidRDefault="00DB65F7" w:rsidP="00A23AE4">
            <w:pPr>
              <w:pStyle w:val="komentarz"/>
              <w:rPr>
                <w:szCs w:val="16"/>
              </w:rPr>
            </w:pPr>
            <w:r w:rsidRPr="00DB65F7">
              <w:rPr>
                <w:szCs w:val="16"/>
              </w:rPr>
              <w:t>Autoryzacja połączenia z systemem płatności za pomocą kluczy API.</w:t>
            </w:r>
          </w:p>
        </w:tc>
      </w:tr>
      <w:tr w:rsidR="00DB65F7" w:rsidRPr="00DB65F7" w14:paraId="45114617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72481A2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1E8DE830" w14:textId="0B7889EE" w:rsidR="00DB65F7" w:rsidRPr="00DB65F7" w:rsidRDefault="008E0CB3" w:rsidP="00A23AE4">
            <w:pPr>
              <w:pStyle w:val="podpowiedzi"/>
              <w:rPr>
                <w:rFonts w:cs="Arial"/>
                <w:szCs w:val="16"/>
              </w:rPr>
            </w:pPr>
            <w:r w:rsidRPr="008E0CB3">
              <w:rPr>
                <w:rFonts w:cs="Arial"/>
                <w:szCs w:val="16"/>
              </w:rPr>
              <w:t>Użytkownicy końcowi, Firmy</w:t>
            </w:r>
            <w:ins w:id="134" w:author="Jakub Kolad" w:date="2025-04-11T22:00:00Z">
              <w:r w:rsidR="002B7367">
                <w:rPr>
                  <w:rFonts w:cs="Arial"/>
                  <w:szCs w:val="16"/>
                </w:rPr>
                <w:t>,</w:t>
              </w:r>
              <w:r w:rsidR="002B7367" w:rsidRPr="007C0B29">
                <w:rPr>
                  <w:rFonts w:cs="Arial"/>
                  <w:szCs w:val="16"/>
                </w:rPr>
                <w:t xml:space="preserve"> Zespół deweloperski</w:t>
              </w:r>
            </w:ins>
          </w:p>
        </w:tc>
      </w:tr>
      <w:tr w:rsidR="00DB65F7" w:rsidRPr="00DB65F7" w14:paraId="6BA1304C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2BAB33A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0F7A8DDE" w14:textId="5F9980CD" w:rsidR="00DB65F7" w:rsidRPr="00DB65F7" w:rsidRDefault="008E0CB3" w:rsidP="00A23AE4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-</w:t>
            </w:r>
          </w:p>
        </w:tc>
      </w:tr>
    </w:tbl>
    <w:p w14:paraId="761A05A3" w14:textId="77777777" w:rsidR="00DB65F7" w:rsidRPr="00DB65F7" w:rsidRDefault="00DB65F7" w:rsidP="003A6ABF">
      <w:pPr>
        <w:ind w:firstLine="0"/>
        <w:rPr>
          <w:rFonts w:cs="Arial"/>
          <w:szCs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6"/>
        <w:gridCol w:w="1933"/>
        <w:gridCol w:w="1395"/>
        <w:gridCol w:w="3707"/>
      </w:tblGrid>
      <w:tr w:rsidR="00DB65F7" w:rsidRPr="00DB65F7" w14:paraId="092C0D63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57378D14" w14:textId="77777777" w:rsidR="00DB65F7" w:rsidRPr="00DB65F7" w:rsidRDefault="00DB65F7" w:rsidP="00A23AE4">
            <w:pPr>
              <w:pStyle w:val="wpiswtabeli"/>
              <w:rPr>
                <w:szCs w:val="16"/>
              </w:rPr>
            </w:pPr>
            <w:r w:rsidRPr="00DB65F7">
              <w:rPr>
                <w:szCs w:val="16"/>
              </w:rPr>
              <w:t>KARTA WYMAGANIA</w:t>
            </w:r>
          </w:p>
        </w:tc>
      </w:tr>
      <w:tr w:rsidR="00DB65F7" w:rsidRPr="00DB65F7" w14:paraId="0B8DEEE4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A0A4FA0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1" w:type="dxa"/>
            <w:vAlign w:val="center"/>
          </w:tcPr>
          <w:p w14:paraId="789DA3F5" w14:textId="71DBE4AA" w:rsidR="00DB65F7" w:rsidRPr="00DB65F7" w:rsidRDefault="00DB65F7" w:rsidP="00A23AE4">
            <w:pPr>
              <w:pStyle w:val="podpowiedzi"/>
              <w:rPr>
                <w:rFonts w:cs="Arial"/>
                <w:szCs w:val="16"/>
              </w:rPr>
            </w:pPr>
            <w:r w:rsidRPr="00DB65F7">
              <w:rPr>
                <w:rFonts w:cs="Arial"/>
                <w:szCs w:val="16"/>
              </w:rPr>
              <w:t>I</w:t>
            </w:r>
            <w:r w:rsidR="008E0CB3">
              <w:rPr>
                <w:rFonts w:cs="Arial"/>
                <w:szCs w:val="16"/>
              </w:rPr>
              <w:t>02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52A7F181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0AFF9F46" w14:textId="0106199C" w:rsidR="00DB65F7" w:rsidRPr="00DB65F7" w:rsidRDefault="00DE7395" w:rsidP="00A23AE4">
            <w:pPr>
              <w:pStyle w:val="podpowiedzi"/>
              <w:rPr>
                <w:rFonts w:cs="Arial"/>
                <w:szCs w:val="16"/>
              </w:rPr>
            </w:pPr>
            <w:ins w:id="135" w:author="Jakub Kolad" w:date="2025-04-11T21:23:00Z">
              <w:r w:rsidRPr="00DB65F7">
                <w:rPr>
                  <w:rFonts w:cs="Arial"/>
                  <w:b/>
                  <w:szCs w:val="16"/>
                </w:rPr>
                <w:t>M</w:t>
              </w:r>
              <w:r w:rsidRPr="00DB65F7">
                <w:rPr>
                  <w:rFonts w:cs="Arial"/>
                  <w:szCs w:val="16"/>
                </w:rPr>
                <w:t xml:space="preserve"> – must</w:t>
              </w:r>
            </w:ins>
            <w:del w:id="136" w:author="Jakub Kolad" w:date="2025-04-11T21:23:00Z">
              <w:r w:rsidR="00DB65F7" w:rsidRPr="00DB65F7" w:rsidDel="00DE7395">
                <w:rPr>
                  <w:rFonts w:cs="Arial"/>
                  <w:b/>
                  <w:szCs w:val="16"/>
                </w:rPr>
                <w:delText>S</w:delText>
              </w:r>
              <w:r w:rsidR="00DB65F7" w:rsidRPr="00DB65F7" w:rsidDel="00DE7395">
                <w:rPr>
                  <w:rFonts w:cs="Arial"/>
                  <w:szCs w:val="16"/>
                </w:rPr>
                <w:delText xml:space="preserve"> – should</w:delText>
              </w:r>
            </w:del>
          </w:p>
        </w:tc>
      </w:tr>
      <w:tr w:rsidR="00DB65F7" w:rsidRPr="00DB65F7" w14:paraId="01BF418D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F12459E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5B059F5B" w14:textId="2949205B" w:rsidR="00DB65F7" w:rsidRPr="00DB65F7" w:rsidRDefault="008E0CB3" w:rsidP="00A23AE4">
            <w:pPr>
              <w:pStyle w:val="podpowiedzi"/>
              <w:rPr>
                <w:rFonts w:cs="Arial"/>
                <w:szCs w:val="16"/>
              </w:rPr>
            </w:pPr>
            <w:r w:rsidRPr="008E0CB3">
              <w:rPr>
                <w:rFonts w:cs="Arial"/>
                <w:szCs w:val="16"/>
              </w:rPr>
              <w:t>Integracja z systemem SSO</w:t>
            </w:r>
          </w:p>
        </w:tc>
      </w:tr>
      <w:tr w:rsidR="00DB65F7" w:rsidRPr="00DB65F7" w14:paraId="03F6268F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1426962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0BD1A00F" w14:textId="082BF4EB" w:rsidR="00DB65F7" w:rsidRPr="00DB65F7" w:rsidRDefault="008E0CB3" w:rsidP="00A23AE4">
            <w:pPr>
              <w:pStyle w:val="podpowiedzi"/>
              <w:rPr>
                <w:rFonts w:cs="Arial"/>
                <w:szCs w:val="16"/>
              </w:rPr>
            </w:pPr>
            <w:r w:rsidRPr="008E0CB3">
              <w:rPr>
                <w:rFonts w:cs="Arial"/>
                <w:szCs w:val="16"/>
              </w:rPr>
              <w:t>System powinien umożliwić logowanie i rejestrację poprzez integrację z popularnymi usługami SSO, takimi jak Google i Microsoft.</w:t>
            </w:r>
          </w:p>
        </w:tc>
      </w:tr>
      <w:tr w:rsidR="00DB65F7" w:rsidRPr="00DB65F7" w14:paraId="329387DD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531FDE4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39E5C14F" w14:textId="2F0C895A" w:rsidR="00DB65F7" w:rsidRPr="00DB65F7" w:rsidRDefault="008E0CB3" w:rsidP="00A23AE4">
            <w:pPr>
              <w:pStyle w:val="komentarz"/>
              <w:rPr>
                <w:szCs w:val="16"/>
              </w:rPr>
            </w:pPr>
            <w:r w:rsidRPr="008E0CB3">
              <w:rPr>
                <w:szCs w:val="16"/>
              </w:rPr>
              <w:t>Użytkownik wybiera opcję „Logowanie przez Google” lub „Logowanie przez Microsoft”</w:t>
            </w:r>
            <w:r w:rsidR="00DB65F7" w:rsidRPr="00DB65F7">
              <w:rPr>
                <w:szCs w:val="16"/>
              </w:rPr>
              <w:t>.</w:t>
            </w:r>
          </w:p>
          <w:p w14:paraId="3E35D75B" w14:textId="352BD478" w:rsidR="00DB65F7" w:rsidRPr="00DB65F7" w:rsidRDefault="008E0CB3" w:rsidP="00A23AE4">
            <w:pPr>
              <w:pStyle w:val="komentarz"/>
              <w:rPr>
                <w:szCs w:val="16"/>
              </w:rPr>
            </w:pPr>
            <w:r w:rsidRPr="008E0CB3">
              <w:rPr>
                <w:szCs w:val="16"/>
              </w:rPr>
              <w:t>Po poprawnej autoryzacji użytkownik zostaje zalogowany do systemu</w:t>
            </w:r>
            <w:r>
              <w:rPr>
                <w:szCs w:val="16"/>
              </w:rPr>
              <w:t>.</w:t>
            </w:r>
          </w:p>
        </w:tc>
      </w:tr>
      <w:tr w:rsidR="00DB65F7" w:rsidRPr="00DB65F7" w14:paraId="5A81D7B3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0CFFFE7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269919DC" w14:textId="16F798FC" w:rsidR="00DB65F7" w:rsidRPr="00DB65F7" w:rsidRDefault="008E0CB3" w:rsidP="00A23AE4">
            <w:pPr>
              <w:pStyle w:val="podpowiedzi"/>
              <w:rPr>
                <w:rFonts w:cs="Arial"/>
                <w:szCs w:val="16"/>
              </w:rPr>
            </w:pPr>
            <w:r w:rsidRPr="008E0CB3">
              <w:rPr>
                <w:rFonts w:cs="Arial"/>
                <w:szCs w:val="16"/>
              </w:rPr>
              <w:t>Dane uwierzytelniające przekazywane z usług SSO</w:t>
            </w:r>
            <w:r>
              <w:rPr>
                <w:rFonts w:cs="Arial"/>
                <w:szCs w:val="16"/>
              </w:rPr>
              <w:t>.</w:t>
            </w:r>
          </w:p>
        </w:tc>
      </w:tr>
      <w:tr w:rsidR="00DB65F7" w:rsidRPr="00DB65F7" w14:paraId="56CD1CA7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23CD282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32648EF5" w14:textId="33C9B0C9" w:rsidR="00DB65F7" w:rsidRPr="00DB65F7" w:rsidRDefault="008E0CB3" w:rsidP="00A23AE4">
            <w:pPr>
              <w:pStyle w:val="komentarz"/>
              <w:numPr>
                <w:ilvl w:val="0"/>
                <w:numId w:val="0"/>
              </w:numPr>
              <w:rPr>
                <w:szCs w:val="16"/>
              </w:rPr>
            </w:pPr>
            <w:r w:rsidRPr="008E0CB3">
              <w:rPr>
                <w:szCs w:val="16"/>
              </w:rPr>
              <w:t>Użytkownik posiada aktywne konto u dostawcy SSO</w:t>
            </w:r>
            <w:r>
              <w:rPr>
                <w:szCs w:val="16"/>
              </w:rPr>
              <w:t>.</w:t>
            </w:r>
          </w:p>
        </w:tc>
      </w:tr>
      <w:tr w:rsidR="00DB65F7" w:rsidRPr="00DB65F7" w14:paraId="3205223E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5D10FBB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10554357" w14:textId="377F9025" w:rsidR="00DB65F7" w:rsidRPr="00DB65F7" w:rsidRDefault="008E0CB3" w:rsidP="00A23AE4">
            <w:pPr>
              <w:pStyle w:val="komentarz"/>
              <w:numPr>
                <w:ilvl w:val="0"/>
                <w:numId w:val="0"/>
              </w:numPr>
              <w:rPr>
                <w:szCs w:val="16"/>
              </w:rPr>
            </w:pPr>
            <w:r w:rsidRPr="008E0CB3">
              <w:rPr>
                <w:szCs w:val="16"/>
              </w:rPr>
              <w:t>Użytkownik jest poprawnie zalogowany do platformy</w:t>
            </w:r>
            <w:r>
              <w:rPr>
                <w:szCs w:val="16"/>
              </w:rPr>
              <w:t>.</w:t>
            </w:r>
          </w:p>
        </w:tc>
      </w:tr>
      <w:tr w:rsidR="00DB65F7" w:rsidRPr="00DB65F7" w14:paraId="6B6D2795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9FF82DD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409D3E55" w14:textId="1D5BF344" w:rsidR="00DB65F7" w:rsidRPr="00DB65F7" w:rsidRDefault="008E0CB3" w:rsidP="008E0CB3">
            <w:pPr>
              <w:pStyle w:val="komentarz"/>
              <w:numPr>
                <w:ilvl w:val="0"/>
                <w:numId w:val="0"/>
              </w:numPr>
              <w:rPr>
                <w:szCs w:val="16"/>
              </w:rPr>
            </w:pPr>
            <w:r w:rsidRPr="008E0CB3">
              <w:rPr>
                <w:szCs w:val="16"/>
              </w:rPr>
              <w:t>Błąd autoryzacji lub brak odpowiedzi od usług SSO – system musi obsłużyć sytuację odpowiednim komunikatem</w:t>
            </w:r>
            <w:r w:rsidRPr="00DB65F7">
              <w:rPr>
                <w:szCs w:val="16"/>
              </w:rPr>
              <w:t>.</w:t>
            </w:r>
          </w:p>
        </w:tc>
      </w:tr>
      <w:tr w:rsidR="00DB65F7" w:rsidRPr="00DB65F7" w14:paraId="1D572F50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5945DC3" w14:textId="77777777" w:rsidR="00DB65F7" w:rsidRPr="00DB65F7" w:rsidDel="00DE7D70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57A2D877" w14:textId="5E5ECC2F" w:rsidR="00DB65F7" w:rsidRPr="00DB65F7" w:rsidDel="00DE7D70" w:rsidRDefault="008E0CB3" w:rsidP="008E0CB3">
            <w:pPr>
              <w:pStyle w:val="komentarz"/>
              <w:numPr>
                <w:ilvl w:val="0"/>
                <w:numId w:val="0"/>
              </w:numPr>
              <w:rPr>
                <w:szCs w:val="16"/>
              </w:rPr>
            </w:pPr>
            <w:r w:rsidRPr="008E0CB3">
              <w:rPr>
                <w:szCs w:val="16"/>
              </w:rPr>
              <w:t>Wykorzystanie standardowych protokołów OAuth lub OpenID Connect przy integracji z usługami SSO</w:t>
            </w:r>
          </w:p>
        </w:tc>
      </w:tr>
      <w:tr w:rsidR="00DB65F7" w:rsidRPr="00DB65F7" w14:paraId="76078541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4BEE0FC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19CA03FB" w14:textId="08C0F5AD" w:rsidR="00DB65F7" w:rsidRPr="00DB65F7" w:rsidRDefault="008E0CB3" w:rsidP="00A23AE4">
            <w:pPr>
              <w:pStyle w:val="podpowiedzi"/>
              <w:rPr>
                <w:rFonts w:cs="Arial"/>
                <w:szCs w:val="16"/>
              </w:rPr>
            </w:pPr>
            <w:r w:rsidRPr="008E0CB3">
              <w:rPr>
                <w:rFonts w:cs="Arial"/>
                <w:szCs w:val="16"/>
              </w:rPr>
              <w:t xml:space="preserve">Użytkownicy końcowi, </w:t>
            </w:r>
            <w:r>
              <w:rPr>
                <w:rFonts w:cs="Arial"/>
                <w:szCs w:val="16"/>
              </w:rPr>
              <w:t>Zespół projektowy</w:t>
            </w:r>
            <w:ins w:id="137" w:author="Jakub Kolad" w:date="2025-04-11T22:00:00Z">
              <w:r w:rsidR="002B7367">
                <w:rPr>
                  <w:rFonts w:cs="Arial"/>
                  <w:szCs w:val="16"/>
                </w:rPr>
                <w:t xml:space="preserve">, </w:t>
              </w:r>
              <w:r w:rsidR="002B7367" w:rsidRPr="007C0B29">
                <w:rPr>
                  <w:rFonts w:cs="Arial"/>
                  <w:szCs w:val="16"/>
                </w:rPr>
                <w:t>Zespół deweloperski</w:t>
              </w:r>
            </w:ins>
          </w:p>
        </w:tc>
      </w:tr>
      <w:tr w:rsidR="00DB65F7" w:rsidRPr="00DB65F7" w14:paraId="605BE9DD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98FFCFC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43E91874" w14:textId="7F529A93" w:rsidR="00DB65F7" w:rsidRPr="00DB65F7" w:rsidRDefault="008E0CB3" w:rsidP="00A23AE4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F01</w:t>
            </w:r>
          </w:p>
        </w:tc>
      </w:tr>
    </w:tbl>
    <w:p w14:paraId="7DD03FEC" w14:textId="77777777" w:rsidR="008E0CB3" w:rsidRPr="00DB65F7" w:rsidRDefault="008E0CB3" w:rsidP="003A6ABF">
      <w:pPr>
        <w:ind w:firstLine="0"/>
        <w:rPr>
          <w:rFonts w:cs="Arial"/>
          <w:szCs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6"/>
        <w:gridCol w:w="1933"/>
        <w:gridCol w:w="1396"/>
        <w:gridCol w:w="3706"/>
      </w:tblGrid>
      <w:tr w:rsidR="003D2CA3" w:rsidRPr="00DB65F7" w14:paraId="2AFFAA26" w14:textId="77777777" w:rsidTr="009B52A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089DDBA3" w14:textId="77777777" w:rsidR="003D2CA3" w:rsidRPr="00DB65F7" w:rsidRDefault="003D2CA3" w:rsidP="006F5A48">
            <w:pPr>
              <w:pStyle w:val="wpiswtabeli"/>
              <w:rPr>
                <w:szCs w:val="16"/>
              </w:rPr>
            </w:pPr>
            <w:r w:rsidRPr="00DB65F7">
              <w:rPr>
                <w:szCs w:val="16"/>
              </w:rPr>
              <w:t>KARTA WYMAGANIA</w:t>
            </w:r>
          </w:p>
        </w:tc>
      </w:tr>
      <w:tr w:rsidR="003D2CA3" w:rsidRPr="00DB65F7" w14:paraId="5A1A1AEC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D2F348B" w14:textId="77777777" w:rsidR="003D2CA3" w:rsidRPr="00DB65F7" w:rsidRDefault="003D2CA3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1" w:type="dxa"/>
            <w:vAlign w:val="center"/>
          </w:tcPr>
          <w:p w14:paraId="06FF8FF1" w14:textId="54CC56AA" w:rsidR="003D2CA3" w:rsidRPr="00DB65F7" w:rsidRDefault="00DD1645" w:rsidP="006F5A48">
            <w:pPr>
              <w:pStyle w:val="podpowiedzi"/>
              <w:rPr>
                <w:rFonts w:cs="Arial"/>
                <w:szCs w:val="16"/>
              </w:rPr>
            </w:pPr>
            <w:r w:rsidRPr="00DB65F7">
              <w:rPr>
                <w:rFonts w:cs="Arial"/>
                <w:szCs w:val="16"/>
              </w:rPr>
              <w:t>I0</w:t>
            </w:r>
            <w:r w:rsidR="008E0CB3">
              <w:rPr>
                <w:rFonts w:cs="Arial"/>
                <w:szCs w:val="16"/>
              </w:rPr>
              <w:t>3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1541C30E" w14:textId="77777777" w:rsidR="003D2CA3" w:rsidRPr="00DB65F7" w:rsidRDefault="00EA66FA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Priorytet</w:t>
            </w:r>
            <w:r w:rsidR="003D2CA3" w:rsidRPr="00DB65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782" w:type="dxa"/>
            <w:vAlign w:val="center"/>
          </w:tcPr>
          <w:p w14:paraId="2DC42DB4" w14:textId="5AE6D792" w:rsidR="003D2CA3" w:rsidRPr="00DB65F7" w:rsidRDefault="009671D1" w:rsidP="009671D1">
            <w:pPr>
              <w:pStyle w:val="podpowiedzi"/>
              <w:rPr>
                <w:rFonts w:cs="Arial"/>
                <w:szCs w:val="16"/>
              </w:rPr>
            </w:pPr>
            <w:r w:rsidRPr="00DB65F7">
              <w:rPr>
                <w:rFonts w:cs="Arial"/>
                <w:b/>
                <w:szCs w:val="16"/>
              </w:rPr>
              <w:t>S</w:t>
            </w:r>
            <w:r w:rsidRPr="00DB65F7">
              <w:rPr>
                <w:rFonts w:cs="Arial"/>
                <w:szCs w:val="16"/>
              </w:rPr>
              <w:t xml:space="preserve"> – should</w:t>
            </w:r>
          </w:p>
        </w:tc>
      </w:tr>
      <w:tr w:rsidR="003D2CA3" w:rsidRPr="00DB65F7" w14:paraId="4A02D1EA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687A2FB" w14:textId="77777777" w:rsidR="003D2CA3" w:rsidRPr="00DB65F7" w:rsidRDefault="003D2CA3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0C844975" w14:textId="45D9B3EB" w:rsidR="003D2CA3" w:rsidRPr="00DB65F7" w:rsidRDefault="008E0CB3" w:rsidP="006F5A48">
            <w:pPr>
              <w:pStyle w:val="podpowiedzi"/>
              <w:rPr>
                <w:rFonts w:cs="Arial"/>
                <w:szCs w:val="16"/>
              </w:rPr>
            </w:pPr>
            <w:r w:rsidRPr="008E0CB3">
              <w:rPr>
                <w:rFonts w:cs="Arial"/>
                <w:szCs w:val="16"/>
              </w:rPr>
              <w:t>Integracja z systemem e-mail</w:t>
            </w:r>
          </w:p>
        </w:tc>
      </w:tr>
      <w:tr w:rsidR="003D2CA3" w:rsidRPr="00DB65F7" w14:paraId="2B3EE654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93BD1A0" w14:textId="77777777" w:rsidR="003D2CA3" w:rsidRPr="00DB65F7" w:rsidRDefault="003D2CA3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36E5DC3D" w14:textId="7FF949B8" w:rsidR="003D2CA3" w:rsidRPr="00DB65F7" w:rsidRDefault="008E0CB3" w:rsidP="009671D1">
            <w:pPr>
              <w:pStyle w:val="podpowiedzi"/>
              <w:rPr>
                <w:rFonts w:cs="Arial"/>
                <w:szCs w:val="16"/>
              </w:rPr>
            </w:pPr>
            <w:r w:rsidRPr="008E0CB3">
              <w:rPr>
                <w:rFonts w:cs="Arial"/>
                <w:szCs w:val="16"/>
              </w:rPr>
              <w:t>System musi być zintegrowany z usługą e-mail (np. SMTP) w celu wysyłania powiadomień, e-maili weryfikacyjnych, przypomnień o nieukończonych kursach oraz komunikatów o wynikach działań (np. potwierdzenia rejestracji, resetu hasła).</w:t>
            </w:r>
          </w:p>
        </w:tc>
      </w:tr>
      <w:tr w:rsidR="00D43452" w:rsidRPr="00DB65F7" w14:paraId="119C73AB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716FA03" w14:textId="77777777" w:rsidR="00D43452" w:rsidRPr="00DB65F7" w:rsidRDefault="00D43452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2A9A7FF0" w14:textId="234A331D" w:rsidR="00D43452" w:rsidRPr="00DB65F7" w:rsidRDefault="008E0CB3" w:rsidP="00DB65F7">
            <w:pPr>
              <w:pStyle w:val="komentarz"/>
              <w:rPr>
                <w:szCs w:val="16"/>
              </w:rPr>
            </w:pPr>
            <w:r w:rsidRPr="008E0CB3">
              <w:rPr>
                <w:szCs w:val="16"/>
              </w:rPr>
              <w:t>Powiadomienia e-mail są wysyłane automatycznie przy określonych zdarzeniach (rejestracja, reset hasła, zapis na kurs)</w:t>
            </w:r>
            <w:r w:rsidR="00DD1645" w:rsidRPr="00DB65F7">
              <w:rPr>
                <w:szCs w:val="16"/>
              </w:rPr>
              <w:t>.</w:t>
            </w:r>
          </w:p>
          <w:p w14:paraId="3782023B" w14:textId="77B37779" w:rsidR="00DD1645" w:rsidRPr="00DB65F7" w:rsidRDefault="008E0CB3" w:rsidP="00DB65F7">
            <w:pPr>
              <w:pStyle w:val="komentarz"/>
              <w:rPr>
                <w:szCs w:val="16"/>
              </w:rPr>
            </w:pPr>
            <w:r w:rsidRPr="008E0CB3">
              <w:rPr>
                <w:szCs w:val="16"/>
              </w:rPr>
              <w:t>E-maile trafiają do skrzynek odbiorczych użytkowników</w:t>
            </w:r>
            <w:r>
              <w:rPr>
                <w:szCs w:val="16"/>
              </w:rPr>
              <w:t>.</w:t>
            </w:r>
          </w:p>
        </w:tc>
      </w:tr>
      <w:tr w:rsidR="00D43452" w:rsidRPr="00DB65F7" w14:paraId="061F1AAE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A0E1F9E" w14:textId="77777777" w:rsidR="00D43452" w:rsidRPr="00DB65F7" w:rsidRDefault="00D43452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4ADFC897" w14:textId="31FAD9D1" w:rsidR="00D43452" w:rsidRPr="00DB65F7" w:rsidRDefault="008E0CB3" w:rsidP="00DF67CD">
            <w:pPr>
              <w:pStyle w:val="podpowiedzi"/>
              <w:rPr>
                <w:rFonts w:cs="Arial"/>
                <w:szCs w:val="16"/>
              </w:rPr>
            </w:pPr>
            <w:r w:rsidRPr="008E0CB3">
              <w:rPr>
                <w:rFonts w:cs="Arial"/>
                <w:szCs w:val="16"/>
              </w:rPr>
              <w:t>Adresy e-mail użytkowników, szablony wiadomości.</w:t>
            </w:r>
          </w:p>
        </w:tc>
      </w:tr>
      <w:tr w:rsidR="00D43452" w:rsidRPr="00DB65F7" w14:paraId="57B47388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24F462C" w14:textId="77777777" w:rsidR="00D43452" w:rsidRPr="00DB65F7" w:rsidRDefault="00D43452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6643F254" w14:textId="0CBD9961" w:rsidR="00D43452" w:rsidRPr="00DB65F7" w:rsidRDefault="008E0CB3" w:rsidP="00DB65F7">
            <w:pPr>
              <w:pStyle w:val="komentarz"/>
              <w:numPr>
                <w:ilvl w:val="0"/>
                <w:numId w:val="0"/>
              </w:numPr>
              <w:rPr>
                <w:szCs w:val="16"/>
              </w:rPr>
            </w:pPr>
            <w:r w:rsidRPr="008E0CB3">
              <w:rPr>
                <w:szCs w:val="16"/>
              </w:rPr>
              <w:t>Użytkownik posiada poprawnie wprowadzony adres e-mail</w:t>
            </w:r>
          </w:p>
        </w:tc>
      </w:tr>
      <w:tr w:rsidR="00D43452" w:rsidRPr="00DB65F7" w14:paraId="04745B83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0C0FB47" w14:textId="77777777" w:rsidR="00D43452" w:rsidRPr="00DB65F7" w:rsidRDefault="00D43452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4674A896" w14:textId="3A72CDFB" w:rsidR="00D43452" w:rsidRPr="00DB65F7" w:rsidRDefault="008E0CB3" w:rsidP="00DB65F7">
            <w:pPr>
              <w:pStyle w:val="komentarz"/>
              <w:numPr>
                <w:ilvl w:val="0"/>
                <w:numId w:val="0"/>
              </w:numPr>
              <w:rPr>
                <w:szCs w:val="16"/>
              </w:rPr>
            </w:pPr>
            <w:r w:rsidRPr="008E0CB3">
              <w:rPr>
                <w:szCs w:val="16"/>
              </w:rPr>
              <w:t>E-maile są wysłane i potwierdzone przez system</w:t>
            </w:r>
          </w:p>
        </w:tc>
      </w:tr>
      <w:tr w:rsidR="00D43452" w:rsidRPr="00DB65F7" w14:paraId="465CFF2E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EE75BF8" w14:textId="77777777" w:rsidR="00D43452" w:rsidRPr="00DB65F7" w:rsidRDefault="00D43452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6284C3B2" w14:textId="77777777" w:rsidR="00DB65F7" w:rsidRDefault="008E0CB3" w:rsidP="00DB65F7">
            <w:pPr>
              <w:pStyle w:val="komentarz"/>
              <w:rPr>
                <w:szCs w:val="16"/>
              </w:rPr>
            </w:pPr>
            <w:r w:rsidRPr="008E0CB3">
              <w:rPr>
                <w:szCs w:val="16"/>
              </w:rPr>
              <w:t>Nieprawidłowy adres e-mail – system powinien zgłosić błąd lub zaproponować korektę</w:t>
            </w:r>
            <w:r w:rsidR="00DB65F7" w:rsidRPr="00DB65F7">
              <w:rPr>
                <w:szCs w:val="16"/>
              </w:rPr>
              <w:t>.</w:t>
            </w:r>
          </w:p>
          <w:p w14:paraId="0CC03FD1" w14:textId="4C5E97EF" w:rsidR="008E0CB3" w:rsidRPr="00DB65F7" w:rsidRDefault="008E0CB3" w:rsidP="00DB65F7">
            <w:pPr>
              <w:pStyle w:val="komentarz"/>
              <w:rPr>
                <w:szCs w:val="16"/>
              </w:rPr>
            </w:pPr>
            <w:r w:rsidRPr="008E0CB3">
              <w:rPr>
                <w:szCs w:val="16"/>
              </w:rPr>
              <w:t>Błąd połączenia ze serwerem SMTP – ponowna próba wysyłki lub powiadomienie administratora</w:t>
            </w:r>
          </w:p>
        </w:tc>
      </w:tr>
      <w:tr w:rsidR="00D43452" w:rsidRPr="00DB65F7" w14:paraId="17127B55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8B661C6" w14:textId="77777777" w:rsidR="00D43452" w:rsidRPr="00DB65F7" w:rsidDel="00DE7D70" w:rsidRDefault="00D43452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53D9B6AA" w14:textId="7E2C4C2A" w:rsidR="00D43452" w:rsidRPr="00DB65F7" w:rsidRDefault="008E0CB3" w:rsidP="00DB65F7">
            <w:pPr>
              <w:pStyle w:val="komentarz"/>
              <w:rPr>
                <w:szCs w:val="16"/>
              </w:rPr>
            </w:pPr>
            <w:r w:rsidRPr="008E0CB3">
              <w:rPr>
                <w:szCs w:val="16"/>
              </w:rPr>
              <w:t>Konfiguracja serwera SMTP oraz integracja z biblioteką wysyłki e-mail</w:t>
            </w:r>
            <w:r w:rsidR="00DB65F7" w:rsidRPr="00DB65F7">
              <w:rPr>
                <w:szCs w:val="16"/>
              </w:rPr>
              <w:t>.</w:t>
            </w:r>
          </w:p>
          <w:p w14:paraId="07D1CF83" w14:textId="06FE585B" w:rsidR="00DB65F7" w:rsidRPr="00DB65F7" w:rsidDel="00DE7D70" w:rsidRDefault="008E0CB3" w:rsidP="00DB65F7">
            <w:pPr>
              <w:pStyle w:val="komentarz"/>
              <w:rPr>
                <w:szCs w:val="16"/>
              </w:rPr>
            </w:pPr>
            <w:r w:rsidRPr="008E0CB3">
              <w:rPr>
                <w:szCs w:val="16"/>
              </w:rPr>
              <w:t>Użycie szablonów wiadomości HTML dla spójności komunikacji</w:t>
            </w:r>
            <w:r w:rsidR="00DB65F7" w:rsidRPr="00DB65F7">
              <w:rPr>
                <w:szCs w:val="16"/>
              </w:rPr>
              <w:t>.</w:t>
            </w:r>
          </w:p>
        </w:tc>
      </w:tr>
      <w:tr w:rsidR="009671D1" w:rsidRPr="00DB65F7" w14:paraId="052CE977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B121BD5" w14:textId="2EC14471" w:rsidR="009671D1" w:rsidRPr="00DB65F7" w:rsidRDefault="008A7A55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40C29DCF" w14:textId="575AC9AF" w:rsidR="009671D1" w:rsidRPr="00DB65F7" w:rsidRDefault="008E0CB3" w:rsidP="00DB65F7">
            <w:pPr>
              <w:pStyle w:val="podpowiedzi"/>
              <w:rPr>
                <w:rFonts w:cs="Arial"/>
                <w:szCs w:val="16"/>
              </w:rPr>
            </w:pPr>
            <w:r w:rsidRPr="008E0CB3">
              <w:rPr>
                <w:rFonts w:cs="Arial"/>
                <w:szCs w:val="16"/>
              </w:rPr>
              <w:t>Użytkownicy końcowi, Helpdesk</w:t>
            </w:r>
            <w:ins w:id="138" w:author="Jakub Kolad" w:date="2025-04-11T22:00:00Z">
              <w:r w:rsidR="002B7367">
                <w:rPr>
                  <w:rFonts w:cs="Arial"/>
                  <w:szCs w:val="16"/>
                </w:rPr>
                <w:t xml:space="preserve">, </w:t>
              </w:r>
              <w:r w:rsidR="002B7367" w:rsidRPr="007C0B29">
                <w:rPr>
                  <w:rFonts w:cs="Arial"/>
                  <w:szCs w:val="16"/>
                </w:rPr>
                <w:t>Zespół deweloperski</w:t>
              </w:r>
            </w:ins>
          </w:p>
        </w:tc>
      </w:tr>
      <w:tr w:rsidR="009671D1" w:rsidRPr="00DB65F7" w14:paraId="7C3D87A5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70536D9" w14:textId="77777777" w:rsidR="009671D1" w:rsidRPr="00DB65F7" w:rsidRDefault="009671D1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0E15FAA7" w14:textId="621317AE" w:rsidR="009671D1" w:rsidRPr="00DB65F7" w:rsidRDefault="008E0CB3" w:rsidP="00DF67CD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F01, F02</w:t>
            </w:r>
          </w:p>
        </w:tc>
      </w:tr>
    </w:tbl>
    <w:p w14:paraId="04F09F28" w14:textId="77777777" w:rsidR="00D13A68" w:rsidRDefault="00D13A68" w:rsidP="00D13A68">
      <w:pPr>
        <w:ind w:firstLine="0"/>
      </w:pPr>
    </w:p>
    <w:p w14:paraId="3B9FACE0" w14:textId="77777777" w:rsidR="00D13A68" w:rsidRDefault="00D13A68" w:rsidP="00D13A68">
      <w:pPr>
        <w:ind w:firstLine="0"/>
      </w:pPr>
    </w:p>
    <w:p w14:paraId="64CC3F0C" w14:textId="77777777" w:rsidR="00D13A68" w:rsidRDefault="00D13A68" w:rsidP="00D13A68">
      <w:pPr>
        <w:ind w:firstLine="0"/>
      </w:pPr>
    </w:p>
    <w:p w14:paraId="0F9A10C9" w14:textId="77777777" w:rsidR="00D13A68" w:rsidRDefault="00D13A68" w:rsidP="00D13A68">
      <w:pPr>
        <w:ind w:firstLine="0"/>
      </w:pPr>
    </w:p>
    <w:p w14:paraId="4136841B" w14:textId="77777777" w:rsidR="00D13A68" w:rsidRDefault="00D13A68" w:rsidP="00D13A68">
      <w:pPr>
        <w:ind w:firstLine="0"/>
      </w:pPr>
    </w:p>
    <w:p w14:paraId="5ECB2688" w14:textId="77777777" w:rsidR="00D13A68" w:rsidRDefault="00D13A68" w:rsidP="00D13A68">
      <w:pPr>
        <w:ind w:firstLine="0"/>
      </w:pPr>
    </w:p>
    <w:p w14:paraId="289EBA5E" w14:textId="77777777" w:rsidR="00D13A68" w:rsidRDefault="00D13A68" w:rsidP="00D13A68">
      <w:pPr>
        <w:ind w:firstLine="0"/>
      </w:pPr>
    </w:p>
    <w:p w14:paraId="3622A6E1" w14:textId="77777777" w:rsidR="00D13A68" w:rsidRDefault="00D13A68" w:rsidP="00D13A68">
      <w:pPr>
        <w:ind w:firstLine="0"/>
      </w:pPr>
    </w:p>
    <w:p w14:paraId="51D7DF26" w14:textId="77777777" w:rsidR="00D13A68" w:rsidRDefault="00D13A68" w:rsidP="00D13A68">
      <w:pPr>
        <w:ind w:firstLine="0"/>
      </w:pPr>
    </w:p>
    <w:p w14:paraId="5F89C0DF" w14:textId="7F629B66" w:rsidR="00606BDC" w:rsidRPr="007C0B29" w:rsidRDefault="00606BDC" w:rsidP="00365051">
      <w:pPr>
        <w:pStyle w:val="Nagwek2"/>
        <w:rPr>
          <w:rFonts w:cs="Arial"/>
        </w:rPr>
      </w:pPr>
      <w:r w:rsidRPr="007C0B29">
        <w:rPr>
          <w:rFonts w:cs="Arial"/>
        </w:rPr>
        <w:t xml:space="preserve">Wymagania </w:t>
      </w:r>
      <w:r w:rsidR="00AC04D3" w:rsidRPr="007C0B29">
        <w:rPr>
          <w:rFonts w:cs="Arial"/>
        </w:rPr>
        <w:t>pozaf</w:t>
      </w:r>
      <w:r w:rsidRPr="007C0B29">
        <w:rPr>
          <w:rFonts w:cs="Arial"/>
        </w:rPr>
        <w:t>unkcjonalne</w:t>
      </w:r>
    </w:p>
    <w:p w14:paraId="42B915A3" w14:textId="77777777" w:rsidR="00606BDC" w:rsidRPr="007C0B29" w:rsidRDefault="00606BDC" w:rsidP="008A30F7">
      <w:pPr>
        <w:pStyle w:val="podpowiedzi"/>
        <w:rPr>
          <w:rFonts w:cs="Arial"/>
        </w:rPr>
      </w:pPr>
      <w:r w:rsidRPr="007C0B29">
        <w:rPr>
          <w:rFonts w:cs="Arial"/>
        </w:rPr>
        <w:t xml:space="preserve">{Wymagania </w:t>
      </w:r>
      <w:r w:rsidR="00AC04D3" w:rsidRPr="007C0B29">
        <w:rPr>
          <w:rFonts w:cs="Arial"/>
        </w:rPr>
        <w:t>pozaf</w:t>
      </w:r>
      <w:r w:rsidRPr="007C0B29">
        <w:rPr>
          <w:rFonts w:cs="Arial"/>
        </w:rPr>
        <w:t>unkcjonalne odpowiadają na pytanie: jak system ma działać? Obejmują one wymagania jakościowe: niezawodność, wiarygodność, wydajność, kategorie ergonomiczne: łatwość użycia, intuicyjność, modyfikowalność, adaptowalność itp. Wymagania te powinny być wyrażone w mierzalnej formie. Przykładowo,</w:t>
      </w:r>
    </w:p>
    <w:p w14:paraId="517FD3E6" w14:textId="77777777" w:rsidR="00606BDC" w:rsidRPr="007C0B29" w:rsidRDefault="00606BDC" w:rsidP="008A30F7">
      <w:pPr>
        <w:pStyle w:val="podpowiedzi"/>
        <w:rPr>
          <w:rFonts w:cs="Arial"/>
        </w:rPr>
      </w:pPr>
      <w:r w:rsidRPr="007C0B29">
        <w:rPr>
          <w:rFonts w:cs="Arial"/>
        </w:rPr>
        <w:t xml:space="preserve">zamiast: </w:t>
      </w:r>
      <w:r w:rsidRPr="007C0B29">
        <w:rPr>
          <w:rFonts w:cs="Arial"/>
        </w:rPr>
        <w:tab/>
      </w:r>
      <w:r w:rsidRPr="007C0B29">
        <w:rPr>
          <w:rFonts w:cs="Arial"/>
        </w:rPr>
        <w:tab/>
        <w:t>„</w:t>
      </w:r>
      <w:r w:rsidR="00920B0A" w:rsidRPr="007C0B29">
        <w:rPr>
          <w:rFonts w:cs="Arial"/>
        </w:rPr>
        <w:t>Wysoka dostępność systemu”</w:t>
      </w:r>
      <w:r w:rsidRPr="007C0B29">
        <w:rPr>
          <w:rFonts w:cs="Arial"/>
        </w:rPr>
        <w:t>,</w:t>
      </w:r>
    </w:p>
    <w:p w14:paraId="2FF0F58C" w14:textId="77777777" w:rsidR="009B52AE" w:rsidRPr="007C0B29" w:rsidRDefault="00606BDC" w:rsidP="008A30F7">
      <w:pPr>
        <w:pStyle w:val="podpowiedzi"/>
        <w:rPr>
          <w:rFonts w:cs="Arial"/>
        </w:rPr>
      </w:pPr>
      <w:r w:rsidRPr="007C0B29">
        <w:rPr>
          <w:rFonts w:cs="Arial"/>
        </w:rPr>
        <w:t>powinno być:</w:t>
      </w:r>
      <w:r w:rsidRPr="007C0B29">
        <w:rPr>
          <w:rFonts w:cs="Arial"/>
        </w:rPr>
        <w:tab/>
      </w:r>
      <w:r w:rsidR="00920B0A" w:rsidRPr="007C0B29">
        <w:rPr>
          <w:rFonts w:cs="Arial"/>
        </w:rPr>
        <w:t xml:space="preserve">„System powinien być dostępny 7 dni w tygodniu, 24 godziny na dobę”. </w:t>
      </w:r>
    </w:p>
    <w:p w14:paraId="4A08D147" w14:textId="77777777" w:rsidR="00606BDC" w:rsidRPr="007C0B29" w:rsidRDefault="00606BDC" w:rsidP="008A30F7">
      <w:pPr>
        <w:pStyle w:val="podpowiedzi"/>
        <w:rPr>
          <w:rFonts w:cs="Arial"/>
        </w:rPr>
      </w:pPr>
      <w:r w:rsidRPr="007C0B29">
        <w:rPr>
          <w:rFonts w:cs="Arial"/>
        </w:rPr>
        <w:t>zamiast:</w:t>
      </w:r>
      <w:r w:rsidRPr="007C0B29">
        <w:rPr>
          <w:rFonts w:cs="Arial"/>
        </w:rPr>
        <w:tab/>
      </w:r>
      <w:r w:rsidRPr="007C0B29">
        <w:rPr>
          <w:rFonts w:cs="Arial"/>
        </w:rPr>
        <w:tab/>
        <w:t>„System ma być łatwy w użyciu”,</w:t>
      </w:r>
    </w:p>
    <w:p w14:paraId="4F516D54" w14:textId="77777777" w:rsidR="00606BDC" w:rsidRPr="007C0B29" w:rsidRDefault="00606BDC" w:rsidP="008A30F7">
      <w:pPr>
        <w:pStyle w:val="podpowiedzi"/>
        <w:rPr>
          <w:rFonts w:cs="Arial"/>
        </w:rPr>
      </w:pPr>
      <w:r w:rsidRPr="007C0B29">
        <w:rPr>
          <w:rFonts w:cs="Arial"/>
        </w:rPr>
        <w:t>powinno być:</w:t>
      </w:r>
      <w:r w:rsidRPr="007C0B29">
        <w:rPr>
          <w:rFonts w:cs="Arial"/>
        </w:rPr>
        <w:tab/>
        <w:t xml:space="preserve">„System musi </w:t>
      </w:r>
      <w:r w:rsidR="00920B0A" w:rsidRPr="007C0B29">
        <w:rPr>
          <w:rFonts w:cs="Arial"/>
        </w:rPr>
        <w:t xml:space="preserve">umożliwiać </w:t>
      </w:r>
      <w:r w:rsidRPr="007C0B29">
        <w:rPr>
          <w:rFonts w:cs="Arial"/>
        </w:rPr>
        <w:t>sprawne wprowadzani</w:t>
      </w:r>
      <w:r w:rsidR="00920B0A" w:rsidRPr="007C0B29">
        <w:rPr>
          <w:rFonts w:cs="Arial"/>
        </w:rPr>
        <w:t>e</w:t>
      </w:r>
      <w:r w:rsidRPr="007C0B29">
        <w:rPr>
          <w:rFonts w:cs="Arial"/>
        </w:rPr>
        <w:t xml:space="preserve"> dużych ilości masowych danych” albo:</w:t>
      </w:r>
    </w:p>
    <w:p w14:paraId="01DC15DF" w14:textId="77777777" w:rsidR="00606BDC" w:rsidRPr="007C0B29" w:rsidRDefault="00606BDC" w:rsidP="009B52AE">
      <w:pPr>
        <w:pStyle w:val="podpowiedzi"/>
        <w:ind w:left="1410"/>
        <w:rPr>
          <w:rFonts w:cs="Arial"/>
        </w:rPr>
      </w:pPr>
      <w:r w:rsidRPr="007C0B29">
        <w:rPr>
          <w:rFonts w:cs="Arial"/>
        </w:rPr>
        <w:lastRenderedPageBreak/>
        <w:t>„S</w:t>
      </w:r>
      <w:r w:rsidR="009B52AE" w:rsidRPr="007C0B29">
        <w:rPr>
          <w:rFonts w:cs="Arial"/>
        </w:rPr>
        <w:t>ystem ma być intuicyjny do</w:t>
      </w:r>
      <w:r w:rsidRPr="007C0B29">
        <w:rPr>
          <w:rFonts w:cs="Arial"/>
        </w:rPr>
        <w:t xml:space="preserve"> użycia </w:t>
      </w:r>
      <w:r w:rsidR="009B52AE" w:rsidRPr="007C0B29">
        <w:rPr>
          <w:rFonts w:cs="Arial"/>
        </w:rPr>
        <w:t>przez</w:t>
      </w:r>
      <w:r w:rsidR="00EA66FA" w:rsidRPr="007C0B29">
        <w:rPr>
          <w:rFonts w:cs="Arial"/>
        </w:rPr>
        <w:t xml:space="preserve"> </w:t>
      </w:r>
      <w:r w:rsidRPr="007C0B29">
        <w:rPr>
          <w:rFonts w:cs="Arial"/>
        </w:rPr>
        <w:t>niedoświadczonego użytkownika. Powinien być zaopatrzony w instrukcję, pliki pomocy i objaśnienia pozycj</w:t>
      </w:r>
      <w:r w:rsidR="00F91DA3" w:rsidRPr="007C0B29">
        <w:rPr>
          <w:rFonts w:cs="Arial"/>
        </w:rPr>
        <w:t>i menu i klawiszy funkcyjnych.”</w:t>
      </w:r>
      <w:r w:rsidRPr="007C0B29">
        <w:rPr>
          <w:rFonts w:cs="Arial"/>
        </w:rPr>
        <w:t>}</w:t>
      </w:r>
    </w:p>
    <w:p w14:paraId="733FC421" w14:textId="77777777" w:rsidR="00EA66FA" w:rsidRDefault="00EA66FA" w:rsidP="0001430D">
      <w:pPr>
        <w:ind w:firstLine="0"/>
        <w:rPr>
          <w:rFonts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5"/>
        <w:gridCol w:w="1941"/>
        <w:gridCol w:w="1391"/>
        <w:gridCol w:w="3704"/>
      </w:tblGrid>
      <w:tr w:rsidR="0001430D" w:rsidRPr="007C0B29" w14:paraId="5A522F57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07F843EA" w14:textId="77777777" w:rsidR="0001430D" w:rsidRPr="007C0B29" w:rsidRDefault="0001430D" w:rsidP="00A23AE4">
            <w:pPr>
              <w:pStyle w:val="wpiswtabeli"/>
            </w:pPr>
            <w:r w:rsidRPr="007C0B29">
              <w:t>KARTA WYMAGANIA</w:t>
            </w:r>
          </w:p>
        </w:tc>
      </w:tr>
      <w:tr w:rsidR="0001430D" w:rsidRPr="007C0B29" w14:paraId="56C84D1D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DEEF373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5" w:type="dxa"/>
            <w:vAlign w:val="center"/>
          </w:tcPr>
          <w:p w14:paraId="72FE4A42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NF01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2073AAC2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53C56534" w14:textId="0FFF44F3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b/>
                <w:szCs w:val="16"/>
              </w:rPr>
              <w:t>M</w:t>
            </w:r>
            <w:r w:rsidRPr="007C0B29">
              <w:rPr>
                <w:rFonts w:cs="Arial"/>
                <w:szCs w:val="16"/>
              </w:rPr>
              <w:t xml:space="preserve"> – must</w:t>
            </w:r>
          </w:p>
        </w:tc>
      </w:tr>
      <w:tr w:rsidR="0001430D" w:rsidRPr="007C0B29" w14:paraId="7CE9F8EE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D43277A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744E5A45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Wysoka dostępność systemu</w:t>
            </w:r>
          </w:p>
        </w:tc>
      </w:tr>
      <w:tr w:rsidR="0001430D" w:rsidRPr="007C0B29" w14:paraId="1D294F82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6FFCA02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0DF578D6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System musi być dostępny przez 7 dni w tygodniu, 24 godziny na dobę, co oznacza gwarantowany czas działania na poziomie minimum 9</w:t>
            </w:r>
            <w:r>
              <w:rPr>
                <w:rFonts w:cs="Arial"/>
                <w:szCs w:val="16"/>
              </w:rPr>
              <w:t>6</w:t>
            </w:r>
            <w:r w:rsidRPr="0001430D">
              <w:rPr>
                <w:rFonts w:cs="Arial"/>
                <w:szCs w:val="16"/>
              </w:rPr>
              <w:t>% w ujęciu miesięcznym.</w:t>
            </w:r>
          </w:p>
        </w:tc>
      </w:tr>
      <w:tr w:rsidR="0001430D" w:rsidRPr="007C0B29" w14:paraId="526A7896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4DBF6AE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159363DB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Monitorowanie systemu wykazuje dostępność równą lub wyższą niż 9</w:t>
            </w:r>
            <w:r>
              <w:rPr>
                <w:rFonts w:cs="Arial"/>
                <w:szCs w:val="16"/>
              </w:rPr>
              <w:t>6</w:t>
            </w:r>
            <w:r w:rsidRPr="0001430D">
              <w:rPr>
                <w:rFonts w:cs="Arial"/>
                <w:szCs w:val="16"/>
              </w:rPr>
              <w:t>% w danym okresie.</w:t>
            </w:r>
          </w:p>
        </w:tc>
      </w:tr>
      <w:tr w:rsidR="0001430D" w:rsidRPr="007C0B29" w14:paraId="32DD4673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9A0FCE4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10128DF9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Użytkownicy końcowi, Helpdesk</w:t>
            </w:r>
          </w:p>
        </w:tc>
      </w:tr>
      <w:tr w:rsidR="0001430D" w:rsidRPr="007C0B29" w14:paraId="3BF2EE05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DE47E12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71C55FA3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-</w:t>
            </w:r>
          </w:p>
        </w:tc>
      </w:tr>
    </w:tbl>
    <w:p w14:paraId="66F60A5B" w14:textId="77777777" w:rsidR="0001430D" w:rsidRDefault="0001430D" w:rsidP="0001430D">
      <w:pPr>
        <w:ind w:firstLine="0"/>
        <w:rPr>
          <w:rFonts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5"/>
        <w:gridCol w:w="1941"/>
        <w:gridCol w:w="1391"/>
        <w:gridCol w:w="3704"/>
      </w:tblGrid>
      <w:tr w:rsidR="0001430D" w:rsidRPr="007C0B29" w14:paraId="702A9AD3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2FF54A28" w14:textId="77777777" w:rsidR="0001430D" w:rsidRPr="007C0B29" w:rsidRDefault="0001430D" w:rsidP="00A23AE4">
            <w:pPr>
              <w:pStyle w:val="wpiswtabeli"/>
            </w:pPr>
            <w:r w:rsidRPr="007C0B29">
              <w:t>KARTA WYMAGANIA</w:t>
            </w:r>
          </w:p>
        </w:tc>
      </w:tr>
      <w:tr w:rsidR="0001430D" w:rsidRPr="007C0B29" w14:paraId="4C5F00BF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D8276A2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5" w:type="dxa"/>
            <w:vAlign w:val="center"/>
          </w:tcPr>
          <w:p w14:paraId="010DE093" w14:textId="002C984C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NF02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0C6D11F7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3F9EDBB2" w14:textId="6DE07D2A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b/>
                <w:szCs w:val="16"/>
              </w:rPr>
              <w:t>M</w:t>
            </w:r>
            <w:r w:rsidRPr="007C0B29">
              <w:rPr>
                <w:rFonts w:cs="Arial"/>
                <w:szCs w:val="16"/>
              </w:rPr>
              <w:t xml:space="preserve"> – must</w:t>
            </w:r>
          </w:p>
        </w:tc>
      </w:tr>
      <w:tr w:rsidR="0001430D" w:rsidRPr="007C0B29" w14:paraId="5095A6F4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3AC8B5B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3D6B1872" w14:textId="3F37BA18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 xml:space="preserve">Wysoka </w:t>
            </w:r>
            <w:r>
              <w:rPr>
                <w:rFonts w:cs="Arial"/>
                <w:szCs w:val="16"/>
              </w:rPr>
              <w:t>wydajność</w:t>
            </w:r>
            <w:r w:rsidRPr="0001430D">
              <w:rPr>
                <w:rFonts w:cs="Arial"/>
                <w:szCs w:val="16"/>
              </w:rPr>
              <w:t xml:space="preserve"> systemu</w:t>
            </w:r>
          </w:p>
        </w:tc>
      </w:tr>
      <w:tr w:rsidR="0001430D" w:rsidRPr="007C0B29" w14:paraId="2D26070F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832BACE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6D353458" w14:textId="530F0A98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Jako użytkownik systemu chcę, aby wszystkie operacje (np. nawigacja, ładowanie treści, interakcja z elementami interfejsu) wykonywały się w czasie nie przekraczającym 2 sekund w 95% przypadków, co pozwoli na płynne korzystanie z platformy.</w:t>
            </w:r>
          </w:p>
        </w:tc>
      </w:tr>
      <w:tr w:rsidR="0001430D" w:rsidRPr="007C0B29" w14:paraId="66C72CF9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6E9A44A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6C507C8D" w14:textId="7EA04FD0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Testy obciążeniowe wykazują, że 95% operacji kończy się w czasie poniżej 2 sekund przy założonym poziomie równoczesnych użytkowników.</w:t>
            </w:r>
          </w:p>
        </w:tc>
      </w:tr>
      <w:tr w:rsidR="0001430D" w:rsidRPr="007C0B29" w14:paraId="5AE1CF67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2154120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047014FD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Użytkownicy końcowi, Helpdesk</w:t>
            </w:r>
          </w:p>
        </w:tc>
      </w:tr>
      <w:tr w:rsidR="0001430D" w:rsidRPr="007C0B29" w14:paraId="1660E51E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3DE9AAC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2DE07122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-</w:t>
            </w:r>
          </w:p>
        </w:tc>
      </w:tr>
    </w:tbl>
    <w:p w14:paraId="4A7CC744" w14:textId="77777777" w:rsidR="0001430D" w:rsidRPr="007C0B29" w:rsidRDefault="0001430D" w:rsidP="0001430D">
      <w:pPr>
        <w:ind w:firstLine="0"/>
        <w:rPr>
          <w:rFonts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5"/>
        <w:gridCol w:w="1940"/>
        <w:gridCol w:w="1391"/>
        <w:gridCol w:w="3705"/>
      </w:tblGrid>
      <w:tr w:rsidR="00F91DA3" w:rsidRPr="007C0B29" w14:paraId="6791EB51" w14:textId="77777777" w:rsidTr="006F5A4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70542810" w14:textId="77777777" w:rsidR="00F91DA3" w:rsidRPr="007C0B29" w:rsidRDefault="00F91DA3" w:rsidP="006F5A48">
            <w:pPr>
              <w:pStyle w:val="wpiswtabeli"/>
            </w:pPr>
            <w:r w:rsidRPr="007C0B29">
              <w:t>KARTA WYMAGANIA</w:t>
            </w:r>
          </w:p>
        </w:tc>
      </w:tr>
      <w:tr w:rsidR="00F91DA3" w:rsidRPr="007C0B29" w14:paraId="14521151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3FD65DB" w14:textId="77777777" w:rsidR="00F91DA3" w:rsidRPr="007C0B29" w:rsidRDefault="00F91DA3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5" w:type="dxa"/>
            <w:vAlign w:val="center"/>
          </w:tcPr>
          <w:p w14:paraId="0B395DD3" w14:textId="5B86E54A" w:rsidR="00F91DA3" w:rsidRPr="007C0B29" w:rsidRDefault="0001430D" w:rsidP="006F5A48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NF03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32D12445" w14:textId="77777777" w:rsidR="00F91DA3" w:rsidRPr="007C0B29" w:rsidRDefault="00EA66FA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</w:t>
            </w:r>
            <w:r w:rsidR="00F91DA3" w:rsidRPr="007C0B2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782" w:type="dxa"/>
            <w:vAlign w:val="center"/>
          </w:tcPr>
          <w:p w14:paraId="4B083124" w14:textId="27FAB7E5" w:rsidR="00F91DA3" w:rsidRPr="007C0B29" w:rsidRDefault="009671D1" w:rsidP="009671D1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b/>
                <w:szCs w:val="16"/>
              </w:rPr>
              <w:t>S</w:t>
            </w:r>
            <w:r w:rsidRPr="007C0B29">
              <w:rPr>
                <w:rFonts w:cs="Arial"/>
                <w:szCs w:val="16"/>
              </w:rPr>
              <w:t xml:space="preserve"> – should</w:t>
            </w:r>
          </w:p>
        </w:tc>
      </w:tr>
      <w:tr w:rsidR="00F91DA3" w:rsidRPr="007C0B29" w14:paraId="193E9DCB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B6EFEBC" w14:textId="77777777" w:rsidR="00F91DA3" w:rsidRPr="007C0B29" w:rsidRDefault="00F91DA3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5C2F2F83" w14:textId="4D99FDC8" w:rsidR="00F91DA3" w:rsidRPr="007C0B29" w:rsidRDefault="0001430D" w:rsidP="006F5A48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Intuicyjność i łatwość obsługi interfejsu</w:t>
            </w:r>
          </w:p>
        </w:tc>
      </w:tr>
      <w:tr w:rsidR="00025A94" w:rsidRPr="007C0B29" w14:paraId="64722D50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2382920" w14:textId="77777777" w:rsidR="00025A94" w:rsidRPr="007C0B29" w:rsidRDefault="00025A94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0F8E62D5" w14:textId="20BEFB73" w:rsidR="00025A94" w:rsidRPr="007C0B29" w:rsidRDefault="0001430D" w:rsidP="00DF67CD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Jako niedoświadczony użytkownik, zależy mi na tym, aby interfejs był intuicyjny i umożliwiał mi samodzielne poruszanie się po systemie</w:t>
            </w:r>
            <w:r>
              <w:rPr>
                <w:rFonts w:cs="Arial"/>
                <w:szCs w:val="16"/>
              </w:rPr>
              <w:t xml:space="preserve">. </w:t>
            </w:r>
            <w:r w:rsidRPr="0001430D">
              <w:rPr>
                <w:rFonts w:cs="Arial"/>
                <w:szCs w:val="16"/>
              </w:rPr>
              <w:t>Dodatkowo, chciałbym, aby system miał pomoc kontekstową, instrukcje oraz wyjaśnienia dotyczące menu, co znacznie ułatwiłoby mi rozpoczęcie korzystania z niego.</w:t>
            </w:r>
          </w:p>
        </w:tc>
      </w:tr>
      <w:tr w:rsidR="00D43452" w:rsidRPr="007C0B29" w14:paraId="2D6C30A7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B414F26" w14:textId="77777777" w:rsidR="00D43452" w:rsidRPr="007C0B29" w:rsidRDefault="00D43452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63862CA9" w14:textId="175EF62D" w:rsidR="00D43452" w:rsidRPr="007C0B29" w:rsidRDefault="0001430D" w:rsidP="00DF67CD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Badania użyteczności wykazują, że 90% nowych użytkowników potrafi samodzielnie odnaleźć najważniejsze funkcje w czasie nie dłuższym niż 1</w:t>
            </w:r>
            <w:r>
              <w:rPr>
                <w:rFonts w:cs="Arial"/>
                <w:szCs w:val="16"/>
              </w:rPr>
              <w:t>0</w:t>
            </w:r>
            <w:r w:rsidRPr="0001430D">
              <w:rPr>
                <w:rFonts w:cs="Arial"/>
                <w:szCs w:val="16"/>
              </w:rPr>
              <w:t xml:space="preserve"> minut od pierwszego logowania.</w:t>
            </w:r>
          </w:p>
        </w:tc>
      </w:tr>
      <w:tr w:rsidR="009671D1" w:rsidRPr="007C0B29" w14:paraId="4C77EDD8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A9347AB" w14:textId="2E42631E" w:rsidR="009671D1" w:rsidRPr="007C0B29" w:rsidRDefault="008A7A55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6F312C28" w14:textId="7C0E732E" w:rsidR="009671D1" w:rsidRPr="007C0B29" w:rsidRDefault="0001430D" w:rsidP="00DF67CD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Użytkownicy końcowi, Helpdesk</w:t>
            </w:r>
          </w:p>
        </w:tc>
      </w:tr>
      <w:tr w:rsidR="009671D1" w:rsidRPr="007C0B29" w14:paraId="405C884A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FEC664A" w14:textId="77777777" w:rsidR="009671D1" w:rsidRPr="007C0B29" w:rsidRDefault="009671D1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1B1CF12A" w14:textId="457DF660" w:rsidR="009671D1" w:rsidRPr="007C0B29" w:rsidRDefault="0001430D" w:rsidP="00DF67CD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-</w:t>
            </w:r>
          </w:p>
        </w:tc>
      </w:tr>
    </w:tbl>
    <w:p w14:paraId="705C0CCB" w14:textId="77777777" w:rsidR="00D13A68" w:rsidRDefault="00D13A68" w:rsidP="00D13A68">
      <w:pPr>
        <w:ind w:firstLine="0"/>
      </w:pPr>
    </w:p>
    <w:p w14:paraId="38E542EB" w14:textId="61988859" w:rsidR="00606BDC" w:rsidRPr="007C0B29" w:rsidRDefault="00606BDC" w:rsidP="00365051">
      <w:pPr>
        <w:pStyle w:val="Nagwek2"/>
        <w:rPr>
          <w:rFonts w:cs="Arial"/>
        </w:rPr>
      </w:pPr>
      <w:r w:rsidRPr="007C0B29">
        <w:rPr>
          <w:rFonts w:cs="Arial"/>
        </w:rPr>
        <w:t>Wymagania na środowisko docelowe</w:t>
      </w:r>
    </w:p>
    <w:p w14:paraId="4E450883" w14:textId="5A4CC901" w:rsidR="00606BDC" w:rsidRPr="007C0B29" w:rsidRDefault="00606BDC" w:rsidP="008A30F7">
      <w:pPr>
        <w:pStyle w:val="podpowiedzi"/>
        <w:rPr>
          <w:rFonts w:cs="Arial"/>
        </w:rPr>
      </w:pPr>
      <w:r w:rsidRPr="007C0B29">
        <w:rPr>
          <w:rFonts w:cs="Arial"/>
        </w:rPr>
        <w:t xml:space="preserve">{W jakim środowisku będzie pracować system – o ile jest </w:t>
      </w:r>
      <w:r w:rsidR="00920B0A" w:rsidRPr="007C0B29">
        <w:rPr>
          <w:rFonts w:cs="Arial"/>
        </w:rPr>
        <w:t>istotne, np. system operacyjny, rodzaje i wersje przeglądarek internetowych, itp</w:t>
      </w:r>
      <w:r w:rsidRPr="007C0B29">
        <w:rPr>
          <w:rFonts w:cs="Arial"/>
        </w:rPr>
        <w:t xml:space="preserve">. Może </w:t>
      </w:r>
      <w:r w:rsidR="00EA66FA" w:rsidRPr="007C0B29">
        <w:rPr>
          <w:rFonts w:cs="Arial"/>
        </w:rPr>
        <w:t>się zdarzyć</w:t>
      </w:r>
      <w:r w:rsidRPr="007C0B29">
        <w:rPr>
          <w:rFonts w:cs="Arial"/>
        </w:rPr>
        <w:t xml:space="preserve">, że na tym etapie użytkownicy i inni </w:t>
      </w:r>
      <w:r w:rsidR="008A7A55" w:rsidRPr="007C0B29">
        <w:rPr>
          <w:rFonts w:cs="Arial"/>
        </w:rPr>
        <w:t>interesariusze</w:t>
      </w:r>
      <w:r w:rsidRPr="007C0B29">
        <w:rPr>
          <w:rFonts w:cs="Arial"/>
        </w:rPr>
        <w:t xml:space="preserve"> nie wyspecyfikują środowiska docelowego.}</w:t>
      </w:r>
    </w:p>
    <w:p w14:paraId="1A2BFFDE" w14:textId="77777777" w:rsidR="0001430D" w:rsidRDefault="0001430D" w:rsidP="0001430D">
      <w:pPr>
        <w:ind w:firstLine="0"/>
        <w:rPr>
          <w:rFonts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6"/>
        <w:gridCol w:w="1939"/>
        <w:gridCol w:w="1391"/>
        <w:gridCol w:w="3705"/>
      </w:tblGrid>
      <w:tr w:rsidR="0001430D" w:rsidRPr="007C0B29" w14:paraId="410F2895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2CE750B0" w14:textId="77777777" w:rsidR="0001430D" w:rsidRPr="007C0B29" w:rsidRDefault="0001430D" w:rsidP="00A23AE4">
            <w:pPr>
              <w:pStyle w:val="wpiswtabeli"/>
            </w:pPr>
            <w:r w:rsidRPr="007C0B29">
              <w:t>KARTA WYMAGANIA</w:t>
            </w:r>
          </w:p>
        </w:tc>
      </w:tr>
      <w:tr w:rsidR="0001430D" w:rsidRPr="007C0B29" w14:paraId="4C40DB49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D94C241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5" w:type="dxa"/>
            <w:vAlign w:val="center"/>
          </w:tcPr>
          <w:p w14:paraId="4EED278E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ŚD1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7B135ACF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6CBA905B" w14:textId="060E1F78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b/>
                <w:szCs w:val="16"/>
              </w:rPr>
              <w:t>M</w:t>
            </w:r>
            <w:r w:rsidRPr="007C0B29">
              <w:rPr>
                <w:rFonts w:cs="Arial"/>
                <w:szCs w:val="16"/>
              </w:rPr>
              <w:t xml:space="preserve"> – must (musi być)</w:t>
            </w:r>
          </w:p>
        </w:tc>
      </w:tr>
      <w:tr w:rsidR="0001430D" w:rsidRPr="007C0B29" w14:paraId="04997D11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F294C78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1E678657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Kompatybilność z przeglądarkami internetowymi</w:t>
            </w:r>
          </w:p>
        </w:tc>
      </w:tr>
      <w:tr w:rsidR="0001430D" w:rsidRPr="007C0B29" w14:paraId="1EAEEBAD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F5FB744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6606671F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System powinien być w pełni kompatybilny z najnowszymi wersjami głównych przeglądarek internetowych, takich jak Google Chrome, Mozilla Firefox, Apple Safari oraz Microsoft Edge, aby zapewnić spójną funkcjonalność i estetykę interfejsu</w:t>
            </w:r>
          </w:p>
        </w:tc>
      </w:tr>
      <w:tr w:rsidR="0001430D" w:rsidRPr="007C0B29" w14:paraId="072CB25F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7941667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472C3CFE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Testy kompatybilności potwierdzają poprawne działanie wszystkich funkcji na wymienionych przeglądarkach.</w:t>
            </w:r>
          </w:p>
        </w:tc>
      </w:tr>
      <w:tr w:rsidR="0001430D" w:rsidRPr="007C0B29" w14:paraId="3952C807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8C38EAC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6145441C" w14:textId="22973E54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Użytkownicy końcowi</w:t>
            </w:r>
            <w:r>
              <w:rPr>
                <w:rFonts w:cs="Arial"/>
                <w:szCs w:val="16"/>
              </w:rPr>
              <w:t>, Helpdesk</w:t>
            </w:r>
            <w:ins w:id="139" w:author="Jakub Kolad" w:date="2025-04-11T22:00:00Z">
              <w:r w:rsidR="002B7367">
                <w:rPr>
                  <w:rFonts w:cs="Arial"/>
                  <w:szCs w:val="16"/>
                </w:rPr>
                <w:t xml:space="preserve">, </w:t>
              </w:r>
              <w:r w:rsidR="002B7367" w:rsidRPr="007C0B29">
                <w:rPr>
                  <w:rFonts w:cs="Arial"/>
                  <w:szCs w:val="16"/>
                </w:rPr>
                <w:t>Zespół deweloperski</w:t>
              </w:r>
            </w:ins>
          </w:p>
        </w:tc>
      </w:tr>
      <w:tr w:rsidR="0001430D" w:rsidRPr="007C0B29" w14:paraId="622BD95A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7D096ED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583AC887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-</w:t>
            </w:r>
          </w:p>
        </w:tc>
      </w:tr>
    </w:tbl>
    <w:p w14:paraId="5ABF84DD" w14:textId="77777777" w:rsidR="0001430D" w:rsidRDefault="0001430D" w:rsidP="0001430D">
      <w:pPr>
        <w:ind w:firstLine="0"/>
        <w:rPr>
          <w:rFonts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6"/>
        <w:gridCol w:w="1939"/>
        <w:gridCol w:w="1391"/>
        <w:gridCol w:w="3705"/>
      </w:tblGrid>
      <w:tr w:rsidR="0001430D" w:rsidRPr="007C0B29" w14:paraId="67FE865E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244AE34B" w14:textId="77777777" w:rsidR="0001430D" w:rsidRPr="007C0B29" w:rsidRDefault="0001430D" w:rsidP="00A23AE4">
            <w:pPr>
              <w:pStyle w:val="wpiswtabeli"/>
            </w:pPr>
            <w:r w:rsidRPr="007C0B29">
              <w:t>KARTA WYMAGANIA</w:t>
            </w:r>
          </w:p>
        </w:tc>
      </w:tr>
      <w:tr w:rsidR="0001430D" w:rsidRPr="007C0B29" w14:paraId="062FC35C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A75A0FC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5" w:type="dxa"/>
            <w:vAlign w:val="center"/>
          </w:tcPr>
          <w:p w14:paraId="7DADBF68" w14:textId="4F7C4CFD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ŚD</w:t>
            </w:r>
            <w:r w:rsidR="00D13A68">
              <w:rPr>
                <w:rFonts w:cs="Arial"/>
                <w:szCs w:val="16"/>
              </w:rPr>
              <w:t>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0D94ED26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65EB1273" w14:textId="6E15D3AD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b/>
                <w:szCs w:val="16"/>
              </w:rPr>
              <w:t>M</w:t>
            </w:r>
            <w:r w:rsidRPr="007C0B29">
              <w:rPr>
                <w:rFonts w:cs="Arial"/>
                <w:szCs w:val="16"/>
              </w:rPr>
              <w:t xml:space="preserve"> – must</w:t>
            </w:r>
          </w:p>
        </w:tc>
      </w:tr>
      <w:tr w:rsidR="0001430D" w:rsidRPr="007C0B29" w14:paraId="463A3A8E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1666461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0025D3C7" w14:textId="46F151AB" w:rsidR="0001430D" w:rsidRPr="007C0B29" w:rsidRDefault="00D13A68" w:rsidP="00A23AE4">
            <w:pPr>
              <w:pStyle w:val="podpowiedzi"/>
              <w:rPr>
                <w:rFonts w:cs="Arial"/>
                <w:szCs w:val="16"/>
              </w:rPr>
            </w:pPr>
            <w:r w:rsidRPr="00D13A68">
              <w:rPr>
                <w:rFonts w:cs="Arial"/>
                <w:szCs w:val="16"/>
              </w:rPr>
              <w:t>Responsywność interfejsu na urządzeniach mobilnych</w:t>
            </w:r>
          </w:p>
        </w:tc>
      </w:tr>
      <w:tr w:rsidR="0001430D" w:rsidRPr="007C0B29" w14:paraId="2BAA8FEE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2E53B72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6F264ED1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System powinien być w pełni kompatybilny z najnowszymi wersjami głównych przeglądarek internetowych, takich jak Google Chrome, Mozilla Firefox, Apple Safari oraz Microsoft Edge, aby zapewnić spójną funkcjonalność i estetykę interfejsu</w:t>
            </w:r>
          </w:p>
        </w:tc>
      </w:tr>
      <w:tr w:rsidR="0001430D" w:rsidRPr="007C0B29" w14:paraId="79C61ABF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960556F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0FBA511A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Testy kompatybilności potwierdzają poprawne działanie wszystkich funkcji na wymienionych przeglądarkach.</w:t>
            </w:r>
          </w:p>
        </w:tc>
      </w:tr>
      <w:tr w:rsidR="0001430D" w:rsidRPr="007C0B29" w14:paraId="720ED193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FFD1C74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6C396CC6" w14:textId="5E0364EC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Użytkownicy końcowi</w:t>
            </w:r>
            <w:r>
              <w:rPr>
                <w:rFonts w:cs="Arial"/>
                <w:szCs w:val="16"/>
              </w:rPr>
              <w:t>, Helpdesk</w:t>
            </w:r>
            <w:ins w:id="140" w:author="Jakub Kolad" w:date="2025-04-11T22:00:00Z">
              <w:r w:rsidR="002B7367">
                <w:rPr>
                  <w:rFonts w:cs="Arial"/>
                  <w:szCs w:val="16"/>
                </w:rPr>
                <w:t xml:space="preserve">, </w:t>
              </w:r>
              <w:r w:rsidR="002B7367" w:rsidRPr="007C0B29">
                <w:rPr>
                  <w:rFonts w:cs="Arial"/>
                  <w:szCs w:val="16"/>
                </w:rPr>
                <w:t>Zespół deweloperski</w:t>
              </w:r>
            </w:ins>
          </w:p>
        </w:tc>
      </w:tr>
      <w:tr w:rsidR="0001430D" w:rsidRPr="007C0B29" w14:paraId="1DADBAE3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D8AF91A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1783284C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-</w:t>
            </w:r>
          </w:p>
        </w:tc>
      </w:tr>
    </w:tbl>
    <w:p w14:paraId="326E99BA" w14:textId="77777777" w:rsidR="0001430D" w:rsidRDefault="0001430D" w:rsidP="0001430D">
      <w:pPr>
        <w:ind w:firstLine="0"/>
        <w:rPr>
          <w:rFonts w:cs="Arial"/>
        </w:rPr>
      </w:pPr>
    </w:p>
    <w:p w14:paraId="0A14E865" w14:textId="77777777" w:rsidR="00D13A68" w:rsidRDefault="00D13A68" w:rsidP="0001430D">
      <w:pPr>
        <w:ind w:firstLine="0"/>
        <w:rPr>
          <w:rFonts w:cs="Arial"/>
        </w:rPr>
      </w:pPr>
    </w:p>
    <w:p w14:paraId="06FC90ED" w14:textId="77777777" w:rsidR="00D13A68" w:rsidRDefault="00D13A68" w:rsidP="0001430D">
      <w:pPr>
        <w:ind w:firstLine="0"/>
        <w:rPr>
          <w:rFonts w:cs="Arial"/>
        </w:rPr>
      </w:pPr>
    </w:p>
    <w:p w14:paraId="084DEE7B" w14:textId="77777777" w:rsidR="00D13A68" w:rsidRPr="007C0B29" w:rsidRDefault="00D13A68" w:rsidP="0001430D">
      <w:pPr>
        <w:ind w:firstLine="0"/>
        <w:rPr>
          <w:rFonts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1"/>
        <w:gridCol w:w="1936"/>
        <w:gridCol w:w="1389"/>
        <w:gridCol w:w="3715"/>
      </w:tblGrid>
      <w:tr w:rsidR="00F91DA3" w:rsidRPr="007C0B29" w14:paraId="1D0F5C5C" w14:textId="77777777" w:rsidTr="006F5A4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2CB45436" w14:textId="77777777" w:rsidR="00F91DA3" w:rsidRPr="007C0B29" w:rsidRDefault="00F91DA3" w:rsidP="006F5A48">
            <w:pPr>
              <w:pStyle w:val="wpiswtabeli"/>
            </w:pPr>
            <w:r w:rsidRPr="007C0B29">
              <w:t>KARTA WYMAGANIA</w:t>
            </w:r>
          </w:p>
        </w:tc>
      </w:tr>
      <w:tr w:rsidR="00F91DA3" w:rsidRPr="007C0B29" w14:paraId="53F9C297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156E67F" w14:textId="77777777" w:rsidR="00F91DA3" w:rsidRPr="007C0B29" w:rsidRDefault="00F91DA3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5" w:type="dxa"/>
            <w:vAlign w:val="center"/>
          </w:tcPr>
          <w:p w14:paraId="2DD5955E" w14:textId="48984DB4" w:rsidR="00F91DA3" w:rsidRPr="007C0B29" w:rsidRDefault="0001430D" w:rsidP="006F5A48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ŚD</w:t>
            </w:r>
            <w:ins w:id="141" w:author="Jakub Kolad" w:date="2025-04-11T21:52:00Z">
              <w:r w:rsidR="00A52878">
                <w:rPr>
                  <w:rFonts w:cs="Arial"/>
                  <w:szCs w:val="16"/>
                </w:rPr>
                <w:t>3</w:t>
              </w:r>
            </w:ins>
            <w:del w:id="142" w:author="Jakub Kolad" w:date="2025-04-11T21:52:00Z">
              <w:r w:rsidDel="00A52878">
                <w:rPr>
                  <w:rFonts w:cs="Arial"/>
                  <w:szCs w:val="16"/>
                </w:rPr>
                <w:delText>1</w:delText>
              </w:r>
            </w:del>
          </w:p>
        </w:tc>
        <w:tc>
          <w:tcPr>
            <w:tcW w:w="1406" w:type="dxa"/>
            <w:shd w:val="clear" w:color="auto" w:fill="D9D9D9"/>
            <w:vAlign w:val="center"/>
          </w:tcPr>
          <w:p w14:paraId="75CFFB1B" w14:textId="77777777" w:rsidR="00F91DA3" w:rsidRPr="007C0B29" w:rsidRDefault="00EA66FA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</w:t>
            </w:r>
            <w:r w:rsidR="00F91DA3" w:rsidRPr="007C0B2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782" w:type="dxa"/>
            <w:vAlign w:val="center"/>
          </w:tcPr>
          <w:p w14:paraId="46E13158" w14:textId="77777777" w:rsidR="009671D1" w:rsidRPr="007C0B29" w:rsidRDefault="009671D1" w:rsidP="009671D1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{ważność wymagania, np. wg skali MoSCoW:</w:t>
            </w:r>
          </w:p>
          <w:p w14:paraId="482EE498" w14:textId="77777777" w:rsidR="009671D1" w:rsidRPr="007C0B29" w:rsidRDefault="009671D1" w:rsidP="009671D1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b/>
                <w:szCs w:val="16"/>
              </w:rPr>
              <w:t>M</w:t>
            </w:r>
            <w:r w:rsidRPr="007C0B29">
              <w:rPr>
                <w:rFonts w:cs="Arial"/>
                <w:szCs w:val="16"/>
              </w:rPr>
              <w:t xml:space="preserve"> – must (musi być)</w:t>
            </w:r>
          </w:p>
          <w:p w14:paraId="4A047D13" w14:textId="77777777" w:rsidR="009671D1" w:rsidRPr="007C0B29" w:rsidRDefault="009671D1" w:rsidP="009671D1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b/>
                <w:szCs w:val="16"/>
              </w:rPr>
              <w:t>S</w:t>
            </w:r>
            <w:r w:rsidRPr="007C0B29">
              <w:rPr>
                <w:rFonts w:cs="Arial"/>
                <w:szCs w:val="16"/>
              </w:rPr>
              <w:t xml:space="preserve"> – should (powinno być)</w:t>
            </w:r>
          </w:p>
          <w:p w14:paraId="293F2449" w14:textId="77777777" w:rsidR="009671D1" w:rsidRPr="007C0B29" w:rsidRDefault="009671D1" w:rsidP="009671D1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b/>
                <w:szCs w:val="16"/>
              </w:rPr>
              <w:t>C</w:t>
            </w:r>
            <w:r w:rsidRPr="007C0B29">
              <w:rPr>
                <w:rFonts w:cs="Arial"/>
                <w:szCs w:val="16"/>
              </w:rPr>
              <w:t xml:space="preserve"> – could (może być)</w:t>
            </w:r>
          </w:p>
          <w:p w14:paraId="765FCAF3" w14:textId="77777777" w:rsidR="00F91DA3" w:rsidRPr="007C0B29" w:rsidRDefault="009671D1" w:rsidP="009671D1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b/>
                <w:szCs w:val="16"/>
              </w:rPr>
              <w:t>W</w:t>
            </w:r>
            <w:r w:rsidRPr="007C0B29">
              <w:rPr>
                <w:rFonts w:cs="Arial"/>
                <w:szCs w:val="16"/>
              </w:rPr>
              <w:t xml:space="preserve"> – won’t (nie będzie – nie będzie implementowane w danym wydaniu, ale może być rozpatrzone w przyszłości )}</w:t>
            </w:r>
          </w:p>
        </w:tc>
      </w:tr>
      <w:tr w:rsidR="00F91DA3" w:rsidRPr="007C0B29" w14:paraId="2A1C6121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FAAED81" w14:textId="77777777" w:rsidR="00F91DA3" w:rsidRPr="007C0B29" w:rsidRDefault="00F91DA3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lastRenderedPageBreak/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4B662EC0" w14:textId="618E6EDB" w:rsidR="00F91DA3" w:rsidRPr="007C0B29" w:rsidRDefault="00A52878" w:rsidP="006F5A48">
            <w:pPr>
              <w:pStyle w:val="podpowiedzi"/>
              <w:rPr>
                <w:rFonts w:cs="Arial"/>
                <w:szCs w:val="16"/>
              </w:rPr>
            </w:pPr>
            <w:ins w:id="143" w:author="Jakub Kolad" w:date="2025-04-11T21:53:00Z">
              <w:r>
                <w:rPr>
                  <w:rFonts w:cs="Arial"/>
                  <w:szCs w:val="16"/>
                </w:rPr>
                <w:t xml:space="preserve">Dostępność </w:t>
              </w:r>
            </w:ins>
            <w:del w:id="144" w:author="Jakub Kolad" w:date="2025-04-11T21:53:00Z">
              <w:r w:rsidR="0001430D" w:rsidRPr="0001430D" w:rsidDel="00A52878">
                <w:rPr>
                  <w:rFonts w:cs="Arial"/>
                  <w:szCs w:val="16"/>
                </w:rPr>
                <w:delText>Kompatybilność z przeglądarkami internetowymi</w:delText>
              </w:r>
            </w:del>
          </w:p>
        </w:tc>
      </w:tr>
      <w:tr w:rsidR="00F91DA3" w:rsidRPr="007C0B29" w14:paraId="66F61EC6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DC6FF9D" w14:textId="77777777" w:rsidR="00F91DA3" w:rsidRPr="007C0B29" w:rsidRDefault="00F91DA3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7648EE97" w14:textId="6DB109AB" w:rsidR="00F91DA3" w:rsidRPr="007C0B29" w:rsidRDefault="00D13A68" w:rsidP="009671D1">
            <w:pPr>
              <w:pStyle w:val="podpowiedzi"/>
              <w:rPr>
                <w:rFonts w:cs="Arial"/>
                <w:szCs w:val="16"/>
              </w:rPr>
            </w:pPr>
            <w:r w:rsidRPr="00D13A68">
              <w:rPr>
                <w:rFonts w:cs="Arial"/>
                <w:szCs w:val="16"/>
              </w:rPr>
              <w:t xml:space="preserve">System powinien działać </w:t>
            </w:r>
            <w:del w:id="145" w:author="Jakub Kolad" w:date="2025-04-11T21:53:00Z">
              <w:r w:rsidRPr="00D13A68" w:rsidDel="00A52878">
                <w:rPr>
                  <w:rFonts w:cs="Arial"/>
                  <w:szCs w:val="16"/>
                </w:rPr>
                <w:delText>bez zarzutu</w:delText>
              </w:r>
            </w:del>
            <w:r w:rsidRPr="00D13A68">
              <w:rPr>
                <w:rFonts w:cs="Arial"/>
                <w:szCs w:val="16"/>
              </w:rPr>
              <w:t xml:space="preserve"> </w:t>
            </w:r>
            <w:del w:id="146" w:author="Jakub Kolad" w:date="2025-04-11T21:53:00Z">
              <w:r w:rsidRPr="00D13A68" w:rsidDel="00A52878">
                <w:rPr>
                  <w:rFonts w:cs="Arial"/>
                  <w:szCs w:val="16"/>
                </w:rPr>
                <w:delText xml:space="preserve">na urządzeniach mobilnych, niezależnie od rozdzielczości ekranu, </w:delText>
              </w:r>
            </w:del>
            <w:r w:rsidRPr="00D13A68">
              <w:rPr>
                <w:rFonts w:cs="Arial"/>
                <w:szCs w:val="16"/>
              </w:rPr>
              <w:t>zapewniając pełną funkcjonalność interfejsu oraz czytelność treści</w:t>
            </w:r>
            <w:ins w:id="147" w:author="Jakub Kolad" w:date="2025-04-11T21:53:00Z">
              <w:r w:rsidR="00A52878">
                <w:rPr>
                  <w:rFonts w:cs="Arial"/>
                  <w:szCs w:val="16"/>
                </w:rPr>
                <w:t xml:space="preserve"> zgodnie z ogól</w:t>
              </w:r>
            </w:ins>
            <w:ins w:id="148" w:author="Jakub Kolad" w:date="2025-04-11T21:54:00Z">
              <w:r w:rsidR="00A52878">
                <w:rPr>
                  <w:rFonts w:cs="Arial"/>
                  <w:szCs w:val="16"/>
                </w:rPr>
                <w:t>nie przyjętymi standardami dostępności takimi jak WCAG</w:t>
              </w:r>
            </w:ins>
            <w:r w:rsidRPr="00D13A68">
              <w:rPr>
                <w:rFonts w:cs="Arial"/>
                <w:szCs w:val="16"/>
              </w:rPr>
              <w:t>. Interfejs musi automatycznie dostosowywać się do rozmiarów ekranu, aby użytkownicy mogli wygodnie korzystać z platformy na smartfonach i tabletach</w:t>
            </w:r>
            <w:ins w:id="149" w:author="Jakub Kolad" w:date="2025-04-11T21:54:00Z">
              <w:r w:rsidR="00A52878">
                <w:rPr>
                  <w:rFonts w:cs="Arial"/>
                  <w:szCs w:val="16"/>
                </w:rPr>
                <w:t xml:space="preserve"> oraz dawać możliwość dostosowania do potrzeb użytkownika elementów takich jak rozmiar czcionki czy</w:t>
              </w:r>
            </w:ins>
            <w:ins w:id="150" w:author="Jakub Kolad" w:date="2025-04-11T21:55:00Z">
              <w:r w:rsidR="00A52878">
                <w:rPr>
                  <w:rFonts w:cs="Arial"/>
                  <w:szCs w:val="16"/>
                </w:rPr>
                <w:t xml:space="preserve"> kolorystyka interfejsu.</w:t>
              </w:r>
            </w:ins>
            <w:del w:id="151" w:author="Jakub Kolad" w:date="2025-04-11T21:54:00Z">
              <w:r w:rsidRPr="00D13A68" w:rsidDel="00A52878">
                <w:rPr>
                  <w:rFonts w:cs="Arial"/>
                  <w:szCs w:val="16"/>
                </w:rPr>
                <w:delText>.</w:delText>
              </w:r>
            </w:del>
          </w:p>
        </w:tc>
      </w:tr>
      <w:tr w:rsidR="00D43452" w:rsidRPr="007C0B29" w14:paraId="009D7F90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B077EF4" w14:textId="77777777" w:rsidR="00D43452" w:rsidRPr="007C0B29" w:rsidRDefault="00D43452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399E1522" w14:textId="2390493A" w:rsidR="00D43452" w:rsidRPr="007C0B29" w:rsidRDefault="00D13A68" w:rsidP="00DF67CD">
            <w:pPr>
              <w:pStyle w:val="podpowiedzi"/>
              <w:rPr>
                <w:rFonts w:cs="Arial"/>
                <w:szCs w:val="16"/>
              </w:rPr>
            </w:pPr>
            <w:r w:rsidRPr="00D13A68">
              <w:rPr>
                <w:rFonts w:cs="Arial"/>
                <w:szCs w:val="16"/>
              </w:rPr>
              <w:t>Testy responsywności</w:t>
            </w:r>
            <w:ins w:id="152" w:author="Jakub Kolad" w:date="2025-04-11T21:55:00Z">
              <w:r w:rsidR="00A52878">
                <w:rPr>
                  <w:rFonts w:cs="Arial"/>
                  <w:szCs w:val="16"/>
                </w:rPr>
                <w:t>, weryfikacja spełnienia wymagań dot. dostępności za pomocą dedykowanych narzędzi.</w:t>
              </w:r>
            </w:ins>
            <w:del w:id="153" w:author="Jakub Kolad" w:date="2025-04-11T21:55:00Z">
              <w:r w:rsidRPr="00D13A68" w:rsidDel="00A52878">
                <w:rPr>
                  <w:rFonts w:cs="Arial"/>
                  <w:szCs w:val="16"/>
                </w:rPr>
                <w:delText xml:space="preserve"> potwierdzają, że system działa bez wad na urządzeniach o minimalnej rozdzielczości 320x480 pikseli.</w:delText>
              </w:r>
            </w:del>
          </w:p>
        </w:tc>
      </w:tr>
      <w:tr w:rsidR="009671D1" w:rsidRPr="007C0B29" w14:paraId="318859EF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533725B" w14:textId="73173F2B" w:rsidR="009671D1" w:rsidRPr="007C0B29" w:rsidRDefault="00A0554D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11B6EBFF" w14:textId="381AAB63" w:rsidR="009671D1" w:rsidRPr="007C0B29" w:rsidRDefault="0001430D" w:rsidP="00DF67CD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Użytkownicy końcowi</w:t>
            </w:r>
            <w:ins w:id="154" w:author="Jakub Kolad" w:date="2025-04-11T21:55:00Z">
              <w:r w:rsidR="00A52878">
                <w:rPr>
                  <w:rFonts w:cs="Arial"/>
                  <w:szCs w:val="16"/>
                </w:rPr>
                <w:t>, Jednostki akademickie</w:t>
              </w:r>
            </w:ins>
            <w:ins w:id="155" w:author="Jakub Kolad" w:date="2025-04-11T22:00:00Z">
              <w:r w:rsidR="002B7367">
                <w:rPr>
                  <w:rFonts w:cs="Arial"/>
                  <w:szCs w:val="16"/>
                </w:rPr>
                <w:t xml:space="preserve">, </w:t>
              </w:r>
              <w:r w:rsidR="002B7367" w:rsidRPr="007C0B29">
                <w:rPr>
                  <w:rFonts w:cs="Arial"/>
                  <w:szCs w:val="16"/>
                </w:rPr>
                <w:t>Zespół deweloperski</w:t>
              </w:r>
            </w:ins>
          </w:p>
        </w:tc>
      </w:tr>
      <w:tr w:rsidR="009671D1" w:rsidRPr="007C0B29" w14:paraId="0A48A6A7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6EF022C" w14:textId="77777777" w:rsidR="009671D1" w:rsidRPr="007C0B29" w:rsidRDefault="009671D1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2A333A19" w14:textId="38AD5079" w:rsidR="009671D1" w:rsidRPr="007C0B29" w:rsidRDefault="0001430D" w:rsidP="00DF67CD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-</w:t>
            </w:r>
          </w:p>
        </w:tc>
      </w:tr>
    </w:tbl>
    <w:p w14:paraId="202E18C8" w14:textId="06F868B5" w:rsidR="00437B3D" w:rsidRPr="007C0B29" w:rsidDel="001C2BC4" w:rsidRDefault="00437B3D" w:rsidP="00EA456B">
      <w:pPr>
        <w:pStyle w:val="Nagwek1"/>
        <w:rPr>
          <w:del w:id="156" w:author="Jakub Kolad" w:date="2025-04-11T22:29:00Z"/>
          <w:rFonts w:cs="Arial"/>
        </w:rPr>
      </w:pPr>
      <w:del w:id="157" w:author="Jakub Kolad" w:date="2025-04-11T22:29:00Z">
        <w:r w:rsidRPr="007C0B29" w:rsidDel="001C2BC4">
          <w:rPr>
            <w:rFonts w:cs="Arial"/>
          </w:rPr>
          <w:delText>Odwołania do literatury</w:delText>
        </w:r>
      </w:del>
    </w:p>
    <w:p w14:paraId="23796868" w14:textId="6A64D91F" w:rsidR="002A463E" w:rsidRPr="007C0B29" w:rsidDel="001C2BC4" w:rsidRDefault="00437B3D" w:rsidP="002A463E">
      <w:pPr>
        <w:pStyle w:val="podpowiedzi"/>
        <w:rPr>
          <w:del w:id="158" w:author="Jakub Kolad" w:date="2025-04-11T22:29:00Z"/>
          <w:rFonts w:cs="Arial"/>
        </w:rPr>
      </w:pPr>
      <w:del w:id="159" w:author="Jakub Kolad" w:date="2025-04-11T22:29:00Z">
        <w:r w:rsidRPr="007C0B29" w:rsidDel="001C2BC4">
          <w:rPr>
            <w:rFonts w:cs="Arial"/>
          </w:rPr>
          <w:delText>{Lista przywoływanych pozycji literowych, ponumerowanych lub z przydzielonymi identyfikatorami; w treści właściwej dokumentu posługujemy się wyłącznie numerami/ identyfikatorami do wskazania źródła treści. Usunąć jeśli nie dotyczy.}</w:delText>
        </w:r>
      </w:del>
    </w:p>
    <w:p w14:paraId="03A716A8" w14:textId="77777777" w:rsidR="00437B3D" w:rsidRPr="007C0B29" w:rsidRDefault="00437B3D" w:rsidP="00EA456B">
      <w:pPr>
        <w:pStyle w:val="Nagwek1"/>
        <w:rPr>
          <w:rFonts w:cs="Arial"/>
        </w:rPr>
      </w:pPr>
      <w:r w:rsidRPr="007C0B29">
        <w:rPr>
          <w:rFonts w:cs="Arial"/>
        </w:rPr>
        <w:t>Załączniki</w:t>
      </w:r>
    </w:p>
    <w:sectPr w:rsidR="00437B3D" w:rsidRPr="007C0B29" w:rsidSect="00BD503A">
      <w:headerReference w:type="default" r:id="rId10"/>
      <w:footerReference w:type="default" r:id="rId11"/>
      <w:headerReference w:type="first" r:id="rId12"/>
      <w:pgSz w:w="11906" w:h="16838"/>
      <w:pgMar w:top="1134" w:right="1134" w:bottom="1418" w:left="1134" w:header="397" w:footer="720" w:gutter="567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B74C3" w14:textId="77777777" w:rsidR="00D45E31" w:rsidRDefault="00D45E31">
      <w:r>
        <w:separator/>
      </w:r>
    </w:p>
  </w:endnote>
  <w:endnote w:type="continuationSeparator" w:id="0">
    <w:p w14:paraId="72541005" w14:textId="77777777" w:rsidR="00D45E31" w:rsidRDefault="00D45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53D05" w14:textId="12CFD5E0" w:rsidR="00063D0C" w:rsidRPr="0032512D" w:rsidRDefault="0032512D" w:rsidP="00613487">
    <w:pPr>
      <w:pStyle w:val="Stopka"/>
      <w:pBdr>
        <w:top w:val="single" w:sz="4" w:space="1" w:color="000000"/>
      </w:pBdr>
      <w:tabs>
        <w:tab w:val="clear" w:pos="9072"/>
        <w:tab w:val="center" w:pos="7938"/>
      </w:tabs>
      <w:ind w:firstLine="0"/>
    </w:pPr>
    <w:r>
      <w:rPr>
        <w:rStyle w:val="Numerstrony"/>
        <w:rFonts w:ascii="Times New Roman" w:hAnsi="Times New Roman" w:cs="Arial"/>
      </w:rPr>
      <w:fldChar w:fldCharType="begin"/>
    </w:r>
    <w:r>
      <w:rPr>
        <w:rStyle w:val="Numerstrony"/>
        <w:rFonts w:cs="Arial"/>
      </w:rPr>
      <w:instrText xml:space="preserve"> FILENAME </w:instrText>
    </w:r>
    <w:r>
      <w:rPr>
        <w:rStyle w:val="Numerstrony"/>
        <w:rFonts w:ascii="Times New Roman" w:hAnsi="Times New Roman" w:cs="Arial"/>
      </w:rPr>
      <w:fldChar w:fldCharType="separate"/>
    </w:r>
    <w:r w:rsidR="00747416">
      <w:rPr>
        <w:rStyle w:val="Numerstrony"/>
        <w:rFonts w:cs="Arial"/>
        <w:noProof/>
      </w:rPr>
      <w:t>SWS-Gr</w:t>
    </w:r>
    <w:r w:rsidR="00D13A68">
      <w:rPr>
        <w:rStyle w:val="Numerstrony"/>
        <w:rFonts w:cs="Arial"/>
        <w:noProof/>
      </w:rPr>
      <w:t>43_JKolad_MAftanas</w:t>
    </w:r>
    <w:r w:rsidR="00747416">
      <w:rPr>
        <w:rStyle w:val="Numerstrony"/>
        <w:rFonts w:cs="Arial"/>
        <w:noProof/>
      </w:rPr>
      <w:t>_v0.docx</w:t>
    </w:r>
    <w:r>
      <w:rPr>
        <w:rStyle w:val="Numerstrony"/>
        <w:rFonts w:cs="Arial"/>
      </w:rPr>
      <w:fldChar w:fldCharType="end"/>
    </w:r>
    <w:r>
      <w:rPr>
        <w:rStyle w:val="Numerstrony"/>
        <w:rFonts w:cs="Arial"/>
      </w:rPr>
      <w:t xml:space="preserve"> </w:t>
    </w:r>
    <w:r>
      <w:rPr>
        <w:rFonts w:cs="Arial"/>
      </w:rPr>
      <w:tab/>
    </w:r>
    <w:r>
      <w:rPr>
        <w:rStyle w:val="Numerstrony"/>
        <w:rFonts w:ascii="Times New Roman" w:hAnsi="Times New Roman" w:cs="Arial"/>
      </w:rPr>
      <w:fldChar w:fldCharType="begin"/>
    </w:r>
    <w:r>
      <w:rPr>
        <w:rStyle w:val="Numerstrony"/>
        <w:rFonts w:cs="Arial"/>
      </w:rPr>
      <w:instrText xml:space="preserve"> PAGE </w:instrText>
    </w:r>
    <w:r>
      <w:rPr>
        <w:rStyle w:val="Numerstrony"/>
        <w:rFonts w:ascii="Times New Roman" w:hAnsi="Times New Roman" w:cs="Arial"/>
      </w:rPr>
      <w:fldChar w:fldCharType="separate"/>
    </w:r>
    <w:r>
      <w:rPr>
        <w:rStyle w:val="Numerstrony"/>
        <w:rFonts w:cs="Arial"/>
      </w:rPr>
      <w:t>1</w:t>
    </w:r>
    <w:r>
      <w:rPr>
        <w:rStyle w:val="Numerstrony"/>
        <w:rFonts w:cs="Arial"/>
      </w:rPr>
      <w:fldChar w:fldCharType="end"/>
    </w:r>
    <w:r>
      <w:rPr>
        <w:rStyle w:val="Numerstrony"/>
        <w:rFonts w:cs="Arial"/>
      </w:rPr>
      <w:t xml:space="preserve"> / </w:t>
    </w:r>
    <w:r>
      <w:rPr>
        <w:rStyle w:val="Numerstrony"/>
        <w:rFonts w:ascii="Times New Roman" w:hAnsi="Times New Roman" w:cs="Arial"/>
      </w:rPr>
      <w:fldChar w:fldCharType="begin"/>
    </w:r>
    <w:r>
      <w:rPr>
        <w:rStyle w:val="Numerstrony"/>
        <w:rFonts w:cs="Arial"/>
      </w:rPr>
      <w:instrText xml:space="preserve"> NUMPAGES \*Arabic </w:instrText>
    </w:r>
    <w:r>
      <w:rPr>
        <w:rStyle w:val="Numerstrony"/>
        <w:rFonts w:ascii="Times New Roman" w:hAnsi="Times New Roman" w:cs="Arial"/>
      </w:rPr>
      <w:fldChar w:fldCharType="separate"/>
    </w:r>
    <w:r>
      <w:rPr>
        <w:rStyle w:val="Numerstrony"/>
        <w:rFonts w:cs="Arial"/>
      </w:rPr>
      <w:t>1</w:t>
    </w:r>
    <w:r>
      <w:rPr>
        <w:rStyle w:val="Numerstrony"/>
        <w:rFonts w:cs="Arial"/>
      </w:rPr>
      <w:fldChar w:fldCharType="end"/>
    </w:r>
    <w:r>
      <w:rPr>
        <w:rStyle w:val="Numerstrony"/>
        <w:rFonts w:cs="Arial"/>
      </w:rPr>
      <w:tab/>
      <w:t xml:space="preserve">Data ostatniego wydruku: </w:t>
    </w:r>
    <w:r w:rsidR="00613487">
      <w:rPr>
        <w:rStyle w:val="Numerstrony"/>
        <w:rFonts w:cs="Arial"/>
      </w:rPr>
      <w:fldChar w:fldCharType="begin"/>
    </w:r>
    <w:r w:rsidR="00613487">
      <w:rPr>
        <w:rStyle w:val="Numerstrony"/>
        <w:rFonts w:cs="Arial"/>
      </w:rPr>
      <w:instrText xml:space="preserve"> PRINTDATE  \@ "dd MMM yyyy HH:mm" </w:instrText>
    </w:r>
    <w:r w:rsidR="00613487">
      <w:rPr>
        <w:rStyle w:val="Numerstrony"/>
        <w:rFonts w:cs="Arial"/>
      </w:rPr>
      <w:fldChar w:fldCharType="separate"/>
    </w:r>
    <w:r w:rsidR="00D13A68">
      <w:rPr>
        <w:rStyle w:val="Numerstrony"/>
        <w:rFonts w:cs="Arial"/>
        <w:noProof/>
      </w:rPr>
      <w:t>30</w:t>
    </w:r>
    <w:r w:rsidR="00613487">
      <w:rPr>
        <w:rStyle w:val="Numerstrony"/>
        <w:rFonts w:cs="Arial"/>
        <w:noProof/>
      </w:rPr>
      <w:t xml:space="preserve"> mar 20</w:t>
    </w:r>
    <w:r w:rsidR="00D13A68">
      <w:rPr>
        <w:rStyle w:val="Numerstrony"/>
        <w:rFonts w:cs="Arial"/>
        <w:noProof/>
      </w:rPr>
      <w:t>25</w:t>
    </w:r>
    <w:r w:rsidR="00613487">
      <w:rPr>
        <w:rStyle w:val="Numerstrony"/>
        <w:rFonts w:cs="Arial"/>
        <w:noProof/>
      </w:rPr>
      <w:t xml:space="preserve"> </w:t>
    </w:r>
    <w:r w:rsidR="00D13A68">
      <w:rPr>
        <w:rStyle w:val="Numerstrony"/>
        <w:rFonts w:cs="Arial"/>
        <w:noProof/>
      </w:rPr>
      <w:t>23</w:t>
    </w:r>
    <w:r w:rsidR="00613487">
      <w:rPr>
        <w:rStyle w:val="Numerstrony"/>
        <w:rFonts w:cs="Arial"/>
        <w:noProof/>
      </w:rPr>
      <w:t>:</w:t>
    </w:r>
    <w:r w:rsidR="00D13A68">
      <w:rPr>
        <w:rStyle w:val="Numerstrony"/>
        <w:rFonts w:cs="Arial"/>
        <w:noProof/>
      </w:rPr>
      <w:t>2</w:t>
    </w:r>
    <w:r w:rsidR="00613487">
      <w:rPr>
        <w:rStyle w:val="Numerstrony"/>
        <w:rFonts w:cs="Arial"/>
        <w:noProof/>
      </w:rPr>
      <w:t>0</w:t>
    </w:r>
    <w:r w:rsidR="00613487">
      <w:rPr>
        <w:rStyle w:val="Numerstrony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17FB6" w14:textId="77777777" w:rsidR="00D45E31" w:rsidRDefault="00D45E31">
      <w:r>
        <w:separator/>
      </w:r>
    </w:p>
  </w:footnote>
  <w:footnote w:type="continuationSeparator" w:id="0">
    <w:p w14:paraId="4527BFC6" w14:textId="77777777" w:rsidR="00D45E31" w:rsidRDefault="00D45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E5741" w14:textId="77777777" w:rsidR="00063D0C" w:rsidRPr="00BD503A" w:rsidRDefault="00063D0C" w:rsidP="00BD503A">
    <w:pPr>
      <w:pStyle w:val="Nagwek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1141F" w14:textId="77777777" w:rsidR="00237CBA" w:rsidRPr="002A463E" w:rsidRDefault="00237CBA" w:rsidP="002A463E">
    <w:pPr>
      <w:pStyle w:val="Tekstpodstawowy2"/>
      <w:spacing w:line="240" w:lineRule="auto"/>
      <w:rPr>
        <w:rFonts w:ascii="Courier New" w:hAnsi="Courier New" w:cs="Courier New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4121"/>
    <w:multiLevelType w:val="multilevel"/>
    <w:tmpl w:val="819A5086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DF68FC"/>
    <w:multiLevelType w:val="hybridMultilevel"/>
    <w:tmpl w:val="A83233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17FEA"/>
    <w:multiLevelType w:val="multilevel"/>
    <w:tmpl w:val="33C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1C2F47"/>
    <w:multiLevelType w:val="hybridMultilevel"/>
    <w:tmpl w:val="BAC48866"/>
    <w:lvl w:ilvl="0" w:tplc="48BCEA20">
      <w:start w:val="1"/>
      <w:numFmt w:val="bullet"/>
      <w:pStyle w:val="komentar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E681B"/>
    <w:multiLevelType w:val="hybridMultilevel"/>
    <w:tmpl w:val="46826D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46A0D"/>
    <w:multiLevelType w:val="hybridMultilevel"/>
    <w:tmpl w:val="778EEB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B65FA"/>
    <w:multiLevelType w:val="hybridMultilevel"/>
    <w:tmpl w:val="D8C22D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D62951"/>
    <w:multiLevelType w:val="hybridMultilevel"/>
    <w:tmpl w:val="7048FD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2B63BC"/>
    <w:multiLevelType w:val="hybridMultilevel"/>
    <w:tmpl w:val="EDD46EFE"/>
    <w:lvl w:ilvl="0" w:tplc="92183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06AAB"/>
    <w:multiLevelType w:val="hybridMultilevel"/>
    <w:tmpl w:val="184A1B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5B4D8E"/>
    <w:multiLevelType w:val="hybridMultilevel"/>
    <w:tmpl w:val="1E2E3D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27B31C9"/>
    <w:multiLevelType w:val="hybridMultilevel"/>
    <w:tmpl w:val="430440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309209201">
    <w:abstractNumId w:val="8"/>
  </w:num>
  <w:num w:numId="2" w16cid:durableId="395786309">
    <w:abstractNumId w:val="18"/>
  </w:num>
  <w:num w:numId="3" w16cid:durableId="1291207219">
    <w:abstractNumId w:val="10"/>
  </w:num>
  <w:num w:numId="4" w16cid:durableId="350181933">
    <w:abstractNumId w:val="1"/>
  </w:num>
  <w:num w:numId="5" w16cid:durableId="1317302636">
    <w:abstractNumId w:val="0"/>
  </w:num>
  <w:num w:numId="6" w16cid:durableId="1004019343">
    <w:abstractNumId w:val="0"/>
  </w:num>
  <w:num w:numId="7" w16cid:durableId="156312043">
    <w:abstractNumId w:val="15"/>
  </w:num>
  <w:num w:numId="8" w16cid:durableId="1852185557">
    <w:abstractNumId w:val="16"/>
  </w:num>
  <w:num w:numId="9" w16cid:durableId="1111245218">
    <w:abstractNumId w:val="16"/>
  </w:num>
  <w:num w:numId="10" w16cid:durableId="1387531821">
    <w:abstractNumId w:val="16"/>
  </w:num>
  <w:num w:numId="11" w16cid:durableId="2103456100">
    <w:abstractNumId w:val="0"/>
  </w:num>
  <w:num w:numId="12" w16cid:durableId="772289116">
    <w:abstractNumId w:val="13"/>
  </w:num>
  <w:num w:numId="13" w16cid:durableId="796604587">
    <w:abstractNumId w:val="0"/>
  </w:num>
  <w:num w:numId="14" w16cid:durableId="1707871941">
    <w:abstractNumId w:val="0"/>
  </w:num>
  <w:num w:numId="15" w16cid:durableId="1465781106">
    <w:abstractNumId w:val="0"/>
  </w:num>
  <w:num w:numId="16" w16cid:durableId="301889214">
    <w:abstractNumId w:val="0"/>
  </w:num>
  <w:num w:numId="17" w16cid:durableId="355664492">
    <w:abstractNumId w:val="0"/>
  </w:num>
  <w:num w:numId="18" w16cid:durableId="2055691523">
    <w:abstractNumId w:val="0"/>
  </w:num>
  <w:num w:numId="19" w16cid:durableId="1224751607">
    <w:abstractNumId w:val="0"/>
  </w:num>
  <w:num w:numId="20" w16cid:durableId="1399135404">
    <w:abstractNumId w:val="0"/>
  </w:num>
  <w:num w:numId="21" w16cid:durableId="916985210">
    <w:abstractNumId w:val="0"/>
  </w:num>
  <w:num w:numId="22" w16cid:durableId="1322538882">
    <w:abstractNumId w:val="0"/>
  </w:num>
  <w:num w:numId="23" w16cid:durableId="1216428844">
    <w:abstractNumId w:val="0"/>
  </w:num>
  <w:num w:numId="24" w16cid:durableId="1063262617">
    <w:abstractNumId w:val="0"/>
  </w:num>
  <w:num w:numId="25" w16cid:durableId="2044399852">
    <w:abstractNumId w:val="0"/>
  </w:num>
  <w:num w:numId="26" w16cid:durableId="373968892">
    <w:abstractNumId w:val="0"/>
  </w:num>
  <w:num w:numId="27" w16cid:durableId="1210799687">
    <w:abstractNumId w:val="0"/>
  </w:num>
  <w:num w:numId="28" w16cid:durableId="657223490">
    <w:abstractNumId w:val="0"/>
  </w:num>
  <w:num w:numId="29" w16cid:durableId="1056591097">
    <w:abstractNumId w:val="0"/>
  </w:num>
  <w:num w:numId="30" w16cid:durableId="395206961">
    <w:abstractNumId w:val="0"/>
  </w:num>
  <w:num w:numId="31" w16cid:durableId="681787767">
    <w:abstractNumId w:val="0"/>
  </w:num>
  <w:num w:numId="32" w16cid:durableId="1157066233">
    <w:abstractNumId w:val="0"/>
  </w:num>
  <w:num w:numId="33" w16cid:durableId="503865463">
    <w:abstractNumId w:val="0"/>
  </w:num>
  <w:num w:numId="34" w16cid:durableId="1606308718">
    <w:abstractNumId w:val="0"/>
  </w:num>
  <w:num w:numId="35" w16cid:durableId="1316303382">
    <w:abstractNumId w:val="0"/>
  </w:num>
  <w:num w:numId="36" w16cid:durableId="317154814">
    <w:abstractNumId w:val="3"/>
  </w:num>
  <w:num w:numId="37" w16cid:durableId="1099762174">
    <w:abstractNumId w:val="11"/>
  </w:num>
  <w:num w:numId="38" w16cid:durableId="210578978">
    <w:abstractNumId w:val="0"/>
  </w:num>
  <w:num w:numId="39" w16cid:durableId="2037729551">
    <w:abstractNumId w:val="2"/>
  </w:num>
  <w:num w:numId="40" w16cid:durableId="1639726120">
    <w:abstractNumId w:val="5"/>
  </w:num>
  <w:num w:numId="41" w16cid:durableId="1897818413">
    <w:abstractNumId w:val="9"/>
  </w:num>
  <w:num w:numId="42" w16cid:durableId="1398090245">
    <w:abstractNumId w:val="14"/>
  </w:num>
  <w:num w:numId="43" w16cid:durableId="985280749">
    <w:abstractNumId w:val="6"/>
  </w:num>
  <w:num w:numId="44" w16cid:durableId="1454522695">
    <w:abstractNumId w:val="17"/>
  </w:num>
  <w:num w:numId="45" w16cid:durableId="399136217">
    <w:abstractNumId w:val="12"/>
  </w:num>
  <w:num w:numId="46" w16cid:durableId="325595810">
    <w:abstractNumId w:val="7"/>
  </w:num>
  <w:num w:numId="47" w16cid:durableId="137896898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akub Kolad">
    <w15:presenceInfo w15:providerId="AD" w15:userId="S::s29741@pjwstk.edu.pl::a714d5c8-5b4c-4a42-ae6c-3971705149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FD"/>
    <w:rsid w:val="00000E03"/>
    <w:rsid w:val="000040C8"/>
    <w:rsid w:val="0001430D"/>
    <w:rsid w:val="0002185B"/>
    <w:rsid w:val="00025A94"/>
    <w:rsid w:val="00031875"/>
    <w:rsid w:val="00033385"/>
    <w:rsid w:val="00033AF8"/>
    <w:rsid w:val="0003780E"/>
    <w:rsid w:val="0005577F"/>
    <w:rsid w:val="00063AE6"/>
    <w:rsid w:val="00063D0C"/>
    <w:rsid w:val="00064FBF"/>
    <w:rsid w:val="00065B0C"/>
    <w:rsid w:val="000818C2"/>
    <w:rsid w:val="00097AFD"/>
    <w:rsid w:val="000C07A2"/>
    <w:rsid w:val="000C6200"/>
    <w:rsid w:val="000D18B8"/>
    <w:rsid w:val="000E1AAC"/>
    <w:rsid w:val="000F5E2B"/>
    <w:rsid w:val="00100742"/>
    <w:rsid w:val="00100F18"/>
    <w:rsid w:val="001010C5"/>
    <w:rsid w:val="00120D67"/>
    <w:rsid w:val="00135036"/>
    <w:rsid w:val="00151458"/>
    <w:rsid w:val="00165433"/>
    <w:rsid w:val="001663D9"/>
    <w:rsid w:val="00173C8F"/>
    <w:rsid w:val="00180FBF"/>
    <w:rsid w:val="0019753E"/>
    <w:rsid w:val="001A0338"/>
    <w:rsid w:val="001A2C7E"/>
    <w:rsid w:val="001A3516"/>
    <w:rsid w:val="001B0F90"/>
    <w:rsid w:val="001B18CC"/>
    <w:rsid w:val="001B53F5"/>
    <w:rsid w:val="001C2BC4"/>
    <w:rsid w:val="001C5DA3"/>
    <w:rsid w:val="001C64A8"/>
    <w:rsid w:val="001D7EAB"/>
    <w:rsid w:val="001E75B4"/>
    <w:rsid w:val="001F5323"/>
    <w:rsid w:val="00204C06"/>
    <w:rsid w:val="00204F59"/>
    <w:rsid w:val="002209B3"/>
    <w:rsid w:val="002265C9"/>
    <w:rsid w:val="00237CBA"/>
    <w:rsid w:val="00244166"/>
    <w:rsid w:val="002573DF"/>
    <w:rsid w:val="00270398"/>
    <w:rsid w:val="00284D78"/>
    <w:rsid w:val="002A0E68"/>
    <w:rsid w:val="002A463E"/>
    <w:rsid w:val="002A4A46"/>
    <w:rsid w:val="002B2018"/>
    <w:rsid w:val="002B7367"/>
    <w:rsid w:val="002C5331"/>
    <w:rsid w:val="002C781B"/>
    <w:rsid w:val="002D6B46"/>
    <w:rsid w:val="002E0857"/>
    <w:rsid w:val="0032512D"/>
    <w:rsid w:val="00336F74"/>
    <w:rsid w:val="0034003C"/>
    <w:rsid w:val="00342FB9"/>
    <w:rsid w:val="00343996"/>
    <w:rsid w:val="00351474"/>
    <w:rsid w:val="00351C9C"/>
    <w:rsid w:val="00355629"/>
    <w:rsid w:val="00365051"/>
    <w:rsid w:val="00374CAD"/>
    <w:rsid w:val="003971B9"/>
    <w:rsid w:val="003A6ABF"/>
    <w:rsid w:val="003C1082"/>
    <w:rsid w:val="003C53BB"/>
    <w:rsid w:val="003D2CA3"/>
    <w:rsid w:val="003D30A2"/>
    <w:rsid w:val="003D646E"/>
    <w:rsid w:val="004026C7"/>
    <w:rsid w:val="0041110B"/>
    <w:rsid w:val="0041297A"/>
    <w:rsid w:val="004177D8"/>
    <w:rsid w:val="004337E7"/>
    <w:rsid w:val="00437B3D"/>
    <w:rsid w:val="00451E34"/>
    <w:rsid w:val="00462F79"/>
    <w:rsid w:val="00466C91"/>
    <w:rsid w:val="00471A65"/>
    <w:rsid w:val="004774AE"/>
    <w:rsid w:val="00481B5F"/>
    <w:rsid w:val="004A2C33"/>
    <w:rsid w:val="004B20B2"/>
    <w:rsid w:val="004D5671"/>
    <w:rsid w:val="004E2108"/>
    <w:rsid w:val="004E4BA5"/>
    <w:rsid w:val="004E7F9F"/>
    <w:rsid w:val="00510633"/>
    <w:rsid w:val="00516960"/>
    <w:rsid w:val="005214D3"/>
    <w:rsid w:val="00537D0F"/>
    <w:rsid w:val="0055029A"/>
    <w:rsid w:val="00555308"/>
    <w:rsid w:val="005558AD"/>
    <w:rsid w:val="00561969"/>
    <w:rsid w:val="00563E25"/>
    <w:rsid w:val="00580F5E"/>
    <w:rsid w:val="00585BFF"/>
    <w:rsid w:val="00593717"/>
    <w:rsid w:val="005A13FE"/>
    <w:rsid w:val="005A5155"/>
    <w:rsid w:val="005B439E"/>
    <w:rsid w:val="005B46AD"/>
    <w:rsid w:val="005D58FD"/>
    <w:rsid w:val="005E6628"/>
    <w:rsid w:val="005F6DE4"/>
    <w:rsid w:val="00602EFA"/>
    <w:rsid w:val="00603648"/>
    <w:rsid w:val="006068B2"/>
    <w:rsid w:val="00606BDC"/>
    <w:rsid w:val="00606D10"/>
    <w:rsid w:val="00613487"/>
    <w:rsid w:val="006373AC"/>
    <w:rsid w:val="006B17F6"/>
    <w:rsid w:val="006B1F24"/>
    <w:rsid w:val="006C169E"/>
    <w:rsid w:val="006C5D14"/>
    <w:rsid w:val="006C787D"/>
    <w:rsid w:val="006F5A48"/>
    <w:rsid w:val="006F5FDA"/>
    <w:rsid w:val="00701B13"/>
    <w:rsid w:val="00704793"/>
    <w:rsid w:val="00742BCF"/>
    <w:rsid w:val="00747416"/>
    <w:rsid w:val="007478CA"/>
    <w:rsid w:val="00750A41"/>
    <w:rsid w:val="00762832"/>
    <w:rsid w:val="007659B3"/>
    <w:rsid w:val="0076667B"/>
    <w:rsid w:val="00774D3F"/>
    <w:rsid w:val="00784EDB"/>
    <w:rsid w:val="007A7541"/>
    <w:rsid w:val="007C0B29"/>
    <w:rsid w:val="007E2B87"/>
    <w:rsid w:val="007F1DEB"/>
    <w:rsid w:val="007F71C3"/>
    <w:rsid w:val="008023A9"/>
    <w:rsid w:val="00821499"/>
    <w:rsid w:val="00834FC8"/>
    <w:rsid w:val="00842746"/>
    <w:rsid w:val="008479A0"/>
    <w:rsid w:val="00852C37"/>
    <w:rsid w:val="00864C63"/>
    <w:rsid w:val="008A30F7"/>
    <w:rsid w:val="008A44D8"/>
    <w:rsid w:val="008A7243"/>
    <w:rsid w:val="008A7A55"/>
    <w:rsid w:val="008B0353"/>
    <w:rsid w:val="008E0427"/>
    <w:rsid w:val="008E0CB3"/>
    <w:rsid w:val="008E2F82"/>
    <w:rsid w:val="008F365F"/>
    <w:rsid w:val="00920B0A"/>
    <w:rsid w:val="0092175D"/>
    <w:rsid w:val="00923B6A"/>
    <w:rsid w:val="00930C5F"/>
    <w:rsid w:val="009325E0"/>
    <w:rsid w:val="00940629"/>
    <w:rsid w:val="009671D1"/>
    <w:rsid w:val="00970065"/>
    <w:rsid w:val="0097241E"/>
    <w:rsid w:val="00983CAD"/>
    <w:rsid w:val="009949CF"/>
    <w:rsid w:val="009B52AE"/>
    <w:rsid w:val="009C4FF7"/>
    <w:rsid w:val="009F62E7"/>
    <w:rsid w:val="00A01DBD"/>
    <w:rsid w:val="00A0554D"/>
    <w:rsid w:val="00A25433"/>
    <w:rsid w:val="00A27180"/>
    <w:rsid w:val="00A32660"/>
    <w:rsid w:val="00A35CB2"/>
    <w:rsid w:val="00A3663B"/>
    <w:rsid w:val="00A43E32"/>
    <w:rsid w:val="00A51CD5"/>
    <w:rsid w:val="00A52878"/>
    <w:rsid w:val="00A677D1"/>
    <w:rsid w:val="00A75153"/>
    <w:rsid w:val="00A76465"/>
    <w:rsid w:val="00A7646E"/>
    <w:rsid w:val="00A85047"/>
    <w:rsid w:val="00AA5B36"/>
    <w:rsid w:val="00AC04D3"/>
    <w:rsid w:val="00AC1977"/>
    <w:rsid w:val="00AD0811"/>
    <w:rsid w:val="00AD67CF"/>
    <w:rsid w:val="00AE6562"/>
    <w:rsid w:val="00AE69F0"/>
    <w:rsid w:val="00B119D4"/>
    <w:rsid w:val="00B32879"/>
    <w:rsid w:val="00B35DCF"/>
    <w:rsid w:val="00B4045D"/>
    <w:rsid w:val="00B41478"/>
    <w:rsid w:val="00B602E5"/>
    <w:rsid w:val="00B64A5A"/>
    <w:rsid w:val="00B66A76"/>
    <w:rsid w:val="00B67D35"/>
    <w:rsid w:val="00B728F1"/>
    <w:rsid w:val="00B95BE9"/>
    <w:rsid w:val="00B97709"/>
    <w:rsid w:val="00BA1BB1"/>
    <w:rsid w:val="00BB309C"/>
    <w:rsid w:val="00BB6920"/>
    <w:rsid w:val="00BB726A"/>
    <w:rsid w:val="00BD503A"/>
    <w:rsid w:val="00BF42E4"/>
    <w:rsid w:val="00BF5252"/>
    <w:rsid w:val="00C010CB"/>
    <w:rsid w:val="00C1205D"/>
    <w:rsid w:val="00C347C4"/>
    <w:rsid w:val="00C427A6"/>
    <w:rsid w:val="00C504D5"/>
    <w:rsid w:val="00C71F60"/>
    <w:rsid w:val="00C76920"/>
    <w:rsid w:val="00C84BDD"/>
    <w:rsid w:val="00C87B06"/>
    <w:rsid w:val="00C967B8"/>
    <w:rsid w:val="00CA0369"/>
    <w:rsid w:val="00CC0943"/>
    <w:rsid w:val="00CC52FE"/>
    <w:rsid w:val="00CD0D4A"/>
    <w:rsid w:val="00CD2D6E"/>
    <w:rsid w:val="00CD78D7"/>
    <w:rsid w:val="00CF5278"/>
    <w:rsid w:val="00CF6458"/>
    <w:rsid w:val="00D07AB3"/>
    <w:rsid w:val="00D13A68"/>
    <w:rsid w:val="00D21631"/>
    <w:rsid w:val="00D43452"/>
    <w:rsid w:val="00D45E31"/>
    <w:rsid w:val="00D46993"/>
    <w:rsid w:val="00D757D6"/>
    <w:rsid w:val="00D833ED"/>
    <w:rsid w:val="00D97214"/>
    <w:rsid w:val="00DA3982"/>
    <w:rsid w:val="00DB41CB"/>
    <w:rsid w:val="00DB65F7"/>
    <w:rsid w:val="00DC0F8C"/>
    <w:rsid w:val="00DD1645"/>
    <w:rsid w:val="00DD75DA"/>
    <w:rsid w:val="00DE0064"/>
    <w:rsid w:val="00DE7395"/>
    <w:rsid w:val="00DE7D70"/>
    <w:rsid w:val="00DF67CD"/>
    <w:rsid w:val="00E02047"/>
    <w:rsid w:val="00E02A95"/>
    <w:rsid w:val="00E1440F"/>
    <w:rsid w:val="00E25B05"/>
    <w:rsid w:val="00E25D19"/>
    <w:rsid w:val="00E34E0B"/>
    <w:rsid w:val="00E37A39"/>
    <w:rsid w:val="00E542EA"/>
    <w:rsid w:val="00E54301"/>
    <w:rsid w:val="00E7625F"/>
    <w:rsid w:val="00E801AA"/>
    <w:rsid w:val="00E82A9A"/>
    <w:rsid w:val="00EA27E0"/>
    <w:rsid w:val="00EA34D7"/>
    <w:rsid w:val="00EA456B"/>
    <w:rsid w:val="00EA66FA"/>
    <w:rsid w:val="00EC141B"/>
    <w:rsid w:val="00EC158E"/>
    <w:rsid w:val="00EE1853"/>
    <w:rsid w:val="00EE7B4C"/>
    <w:rsid w:val="00EF1646"/>
    <w:rsid w:val="00EF7D19"/>
    <w:rsid w:val="00F171A4"/>
    <w:rsid w:val="00F438A8"/>
    <w:rsid w:val="00F50460"/>
    <w:rsid w:val="00F62C09"/>
    <w:rsid w:val="00F6345C"/>
    <w:rsid w:val="00F91DA3"/>
    <w:rsid w:val="00F92937"/>
    <w:rsid w:val="00FE039B"/>
    <w:rsid w:val="00FF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E30FC6"/>
  <w15:chartTrackingRefBased/>
  <w15:docId w15:val="{2C3168A1-280B-4F70-81F1-AF29D2F2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C0B29"/>
    <w:pPr>
      <w:spacing w:line="276" w:lineRule="auto"/>
      <w:ind w:firstLine="357"/>
    </w:pPr>
    <w:rPr>
      <w:rFonts w:ascii="Arial" w:hAnsi="Arial"/>
      <w:sz w:val="16"/>
    </w:rPr>
  </w:style>
  <w:style w:type="paragraph" w:styleId="Nagwek1">
    <w:name w:val="heading 1"/>
    <w:basedOn w:val="Normalny"/>
    <w:next w:val="Normalny"/>
    <w:autoRedefine/>
    <w:qFormat/>
    <w:rsid w:val="00EA456B"/>
    <w:pPr>
      <w:keepNext/>
      <w:numPr>
        <w:numId w:val="5"/>
      </w:numPr>
      <w:spacing w:before="240"/>
      <w:outlineLvl w:val="0"/>
    </w:pPr>
    <w:rPr>
      <w:b/>
    </w:rPr>
  </w:style>
  <w:style w:type="paragraph" w:styleId="Nagwek2">
    <w:name w:val="heading 2"/>
    <w:basedOn w:val="Normalny"/>
    <w:next w:val="Normalny"/>
    <w:autoRedefine/>
    <w:qFormat/>
    <w:rsid w:val="00365051"/>
    <w:pPr>
      <w:keepNext/>
      <w:numPr>
        <w:ilvl w:val="1"/>
        <w:numId w:val="5"/>
      </w:numPr>
      <w:spacing w:before="120"/>
      <w:ind w:left="578" w:hanging="578"/>
      <w:outlineLvl w:val="1"/>
    </w:pPr>
    <w:rPr>
      <w:b/>
      <w:bCs/>
      <w:i/>
      <w:szCs w:val="24"/>
    </w:rPr>
  </w:style>
  <w:style w:type="paragraph" w:styleId="Nagwek3">
    <w:name w:val="heading 3"/>
    <w:basedOn w:val="Normalny"/>
    <w:next w:val="Normalny"/>
    <w:autoRedefine/>
    <w:qFormat/>
    <w:rsid w:val="003D2CA3"/>
    <w:pPr>
      <w:keepNext/>
      <w:numPr>
        <w:ilvl w:val="2"/>
        <w:numId w:val="5"/>
      </w:numPr>
      <w:spacing w:before="60" w:after="60"/>
      <w:outlineLvl w:val="2"/>
    </w:pPr>
    <w:rPr>
      <w:b/>
      <w:bCs/>
      <w:sz w:val="22"/>
      <w:szCs w:val="22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5"/>
      </w:numPr>
      <w:spacing w:before="240" w:after="60"/>
      <w:outlineLvl w:val="6"/>
    </w:pPr>
    <w:rPr>
      <w:szCs w:val="24"/>
    </w:rPr>
  </w:style>
  <w:style w:type="paragraph" w:styleId="Nagwek8">
    <w:name w:val="heading 8"/>
    <w:basedOn w:val="Normalny"/>
    <w:next w:val="Normalny"/>
    <w:qFormat/>
    <w:pPr>
      <w:numPr>
        <w:ilvl w:val="7"/>
        <w:numId w:val="5"/>
      </w:numPr>
      <w:spacing w:before="240" w:after="60"/>
      <w:outlineLvl w:val="7"/>
    </w:pPr>
    <w:rPr>
      <w:i/>
      <w:iCs/>
      <w:szCs w:val="24"/>
    </w:rPr>
  </w:style>
  <w:style w:type="paragraph" w:styleId="Nagwek9">
    <w:name w:val="heading 9"/>
    <w:basedOn w:val="Normalny"/>
    <w:next w:val="Normalny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cs="Arial"/>
    </w:rPr>
  </w:style>
  <w:style w:type="paragraph" w:styleId="Stopka">
    <w:name w:val="footer"/>
    <w:basedOn w:val="Normalny"/>
    <w:link w:val="StopkaZnak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rPr>
      <w:b/>
      <w:bCs/>
      <w:sz w:val="22"/>
    </w:rPr>
  </w:style>
  <w:style w:type="character" w:customStyle="1" w:styleId="tekstwtabeliZnak">
    <w:name w:val="tekst_w_tabeli Znak"/>
    <w:link w:val="tekstwtabeli"/>
    <w:rsid w:val="001010C5"/>
    <w:rPr>
      <w:rFonts w:ascii="Arial" w:hAnsi="Arial"/>
      <w:bCs/>
    </w:rPr>
  </w:style>
  <w:style w:type="paragraph" w:styleId="Podtytu">
    <w:name w:val="Subtitle"/>
    <w:basedOn w:val="Normalny"/>
    <w:qFormat/>
    <w:pPr>
      <w:spacing w:after="60"/>
      <w:jc w:val="center"/>
      <w:outlineLvl w:val="1"/>
    </w:pPr>
    <w:rPr>
      <w:rFonts w:cs="Arial"/>
      <w:szCs w:val="24"/>
    </w:rPr>
  </w:style>
  <w:style w:type="paragraph" w:customStyle="1" w:styleId="komentarz">
    <w:name w:val="komentarz"/>
    <w:basedOn w:val="Normalny"/>
    <w:autoRedefine/>
    <w:rsid w:val="00DB65F7"/>
    <w:pPr>
      <w:numPr>
        <w:numId w:val="47"/>
      </w:numPr>
      <w:spacing w:line="240" w:lineRule="auto"/>
    </w:pPr>
    <w:rPr>
      <w:bCs/>
      <w:i/>
    </w:rPr>
  </w:style>
  <w:style w:type="paragraph" w:customStyle="1" w:styleId="wpiswtabeli">
    <w:name w:val="wpis_w_tabeli"/>
    <w:autoRedefine/>
    <w:rsid w:val="005D58FD"/>
    <w:rPr>
      <w:rFonts w:ascii="Arial" w:hAnsi="Arial" w:cs="Arial"/>
      <w:b/>
      <w:bCs/>
      <w:sz w:val="16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1010C5"/>
    <w:rPr>
      <w:bCs/>
    </w:rPr>
  </w:style>
  <w:style w:type="paragraph" w:customStyle="1" w:styleId="tekstwtabelicentr">
    <w:name w:val="tekst_w_tabeli_centr"/>
    <w:basedOn w:val="tekstwtabeli"/>
    <w:pPr>
      <w:jc w:val="center"/>
    </w:pPr>
  </w:style>
  <w:style w:type="paragraph" w:customStyle="1" w:styleId="tekstwtabeliTNR">
    <w:name w:val="tekst_w_tabeli_TNR"/>
    <w:basedOn w:val="tekstwtabeli"/>
    <w:rsid w:val="002A463E"/>
    <w:pPr>
      <w:spacing w:line="240" w:lineRule="auto"/>
      <w:ind w:firstLine="0"/>
    </w:pPr>
    <w:rPr>
      <w:rFonts w:ascii="Times New Roman" w:hAnsi="Times New Roman"/>
      <w:sz w:val="20"/>
    </w:rPr>
  </w:style>
  <w:style w:type="paragraph" w:customStyle="1" w:styleId="Tekstpodstawowykursywa">
    <w:name w:val="Tekst podstawowy kursywa"/>
    <w:basedOn w:val="Normalny"/>
    <w:rsid w:val="005D58FD"/>
    <w:pPr>
      <w:spacing w:before="240" w:after="120"/>
    </w:pPr>
    <w:rPr>
      <w:b/>
      <w:bCs/>
      <w:i/>
      <w:iCs/>
      <w:lang w:val="en-US"/>
    </w:rPr>
  </w:style>
  <w:style w:type="paragraph" w:customStyle="1" w:styleId="komentarzZnak">
    <w:name w:val="komentarz Znak"/>
    <w:basedOn w:val="tekstwtabeli"/>
    <w:link w:val="komentarzZnakZnak"/>
    <w:autoRedefine/>
    <w:rsid w:val="001010C5"/>
    <w:rPr>
      <w:i/>
    </w:rPr>
  </w:style>
  <w:style w:type="paragraph" w:styleId="Tekstpodstawowy3">
    <w:name w:val="Body Text 3"/>
    <w:basedOn w:val="Normalny"/>
    <w:rPr>
      <w:i/>
      <w:iCs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paragraph" w:customStyle="1" w:styleId="wpiswtabeliBold">
    <w:name w:val="wpis_w_tabeli_Bold"/>
    <w:basedOn w:val="wpiswtabeli"/>
    <w:rPr>
      <w:b w:val="0"/>
      <w:bCs w:val="0"/>
    </w:rPr>
  </w:style>
  <w:style w:type="character" w:customStyle="1" w:styleId="komentarzZnakZnak">
    <w:name w:val="komentarz Znak Znak"/>
    <w:link w:val="komentarzZnak"/>
    <w:rsid w:val="001010C5"/>
    <w:rPr>
      <w:rFonts w:ascii="Arial" w:hAnsi="Arial"/>
      <w:bCs/>
      <w:i/>
      <w:sz w:val="16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1010C5"/>
    <w:rPr>
      <w:rFonts w:ascii="Tahoma" w:hAnsi="Tahoma" w:cs="Tahoma"/>
      <w:szCs w:val="16"/>
    </w:rPr>
  </w:style>
  <w:style w:type="character" w:customStyle="1" w:styleId="MapadokumentuZnak">
    <w:name w:val="Mapa dokumentu Znak"/>
    <w:link w:val="Mapadokumentu"/>
    <w:uiPriority w:val="99"/>
    <w:semiHidden/>
    <w:rsid w:val="001010C5"/>
    <w:rPr>
      <w:rFonts w:ascii="Tahoma" w:hAnsi="Tahoma" w:cs="Tahoma"/>
      <w:sz w:val="16"/>
      <w:szCs w:val="16"/>
    </w:rPr>
  </w:style>
  <w:style w:type="character" w:customStyle="1" w:styleId="WW8Num3z0">
    <w:name w:val="WW8Num3z0"/>
    <w:rsid w:val="00B97709"/>
    <w:rPr>
      <w:rFonts w:ascii="Wingdings" w:hAnsi="Wingdings"/>
    </w:rPr>
  </w:style>
  <w:style w:type="character" w:styleId="Odwoaniedokomentarza">
    <w:name w:val="annotation reference"/>
    <w:uiPriority w:val="99"/>
    <w:semiHidden/>
    <w:unhideWhenUsed/>
    <w:rsid w:val="001B18C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B18CC"/>
  </w:style>
  <w:style w:type="character" w:customStyle="1" w:styleId="TekstkomentarzaZnak">
    <w:name w:val="Tekst komentarza Znak"/>
    <w:link w:val="Tekstkomentarza"/>
    <w:uiPriority w:val="99"/>
    <w:semiHidden/>
    <w:rsid w:val="001B18CC"/>
    <w:rPr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B18CC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1B18CC"/>
    <w:rPr>
      <w:b/>
      <w:bCs/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B18CC"/>
    <w:rPr>
      <w:rFonts w:ascii="Tahoma" w:hAnsi="Tahoma" w:cs="Tahoma"/>
      <w:szCs w:val="16"/>
    </w:rPr>
  </w:style>
  <w:style w:type="character" w:customStyle="1" w:styleId="TekstdymkaZnak">
    <w:name w:val="Tekst dymka Znak"/>
    <w:link w:val="Tekstdymka"/>
    <w:uiPriority w:val="99"/>
    <w:semiHidden/>
    <w:rsid w:val="001B18CC"/>
    <w:rPr>
      <w:rFonts w:ascii="Tahoma" w:hAnsi="Tahoma" w:cs="Tahoma"/>
      <w:sz w:val="16"/>
      <w:szCs w:val="16"/>
      <w:lang w:val="pl-PL" w:eastAsia="pl-PL"/>
    </w:rPr>
  </w:style>
  <w:style w:type="paragraph" w:customStyle="1" w:styleId="podpowiedzi">
    <w:name w:val="podpowiedzi"/>
    <w:basedOn w:val="Normalny"/>
    <w:next w:val="Normalny"/>
    <w:qFormat/>
    <w:rsid w:val="007C0B29"/>
    <w:pPr>
      <w:spacing w:line="240" w:lineRule="auto"/>
      <w:ind w:firstLine="0"/>
    </w:pPr>
    <w:rPr>
      <w:i/>
    </w:rPr>
  </w:style>
  <w:style w:type="character" w:customStyle="1" w:styleId="WW8Num8z0">
    <w:name w:val="WW8Num8z0"/>
    <w:rsid w:val="009C4FF7"/>
    <w:rPr>
      <w:rFonts w:ascii="Wingdings" w:hAnsi="Wingdings"/>
    </w:rPr>
  </w:style>
  <w:style w:type="character" w:styleId="Pogrubienie">
    <w:name w:val="Strong"/>
    <w:uiPriority w:val="22"/>
    <w:qFormat/>
    <w:rsid w:val="00DE7D70"/>
    <w:rPr>
      <w:b/>
      <w:bCs/>
    </w:rPr>
  </w:style>
  <w:style w:type="character" w:customStyle="1" w:styleId="apple-converted-space">
    <w:name w:val="apple-converted-space"/>
    <w:rsid w:val="00DE7D70"/>
  </w:style>
  <w:style w:type="character" w:styleId="Uwydatnienie">
    <w:name w:val="Emphasis"/>
    <w:uiPriority w:val="20"/>
    <w:qFormat/>
    <w:rsid w:val="00DE7D70"/>
    <w:rPr>
      <w:i/>
      <w:iCs/>
    </w:rPr>
  </w:style>
  <w:style w:type="character" w:customStyle="1" w:styleId="StopkaZnak">
    <w:name w:val="Stopka Znak"/>
    <w:link w:val="Stopka"/>
    <w:rsid w:val="0032512D"/>
    <w:rPr>
      <w:sz w:val="24"/>
    </w:rPr>
  </w:style>
  <w:style w:type="paragraph" w:customStyle="1" w:styleId="Podpowiedzi0">
    <w:name w:val="Podpowiedzi"/>
    <w:basedOn w:val="Normalny"/>
    <w:next w:val="Normalny"/>
    <w:qFormat/>
    <w:rsid w:val="00065B0C"/>
    <w:pPr>
      <w:suppressAutoHyphens/>
      <w:spacing w:line="240" w:lineRule="auto"/>
      <w:ind w:firstLine="0"/>
      <w:jc w:val="both"/>
    </w:pPr>
    <w:rPr>
      <w:rFonts w:cs="Arial"/>
      <w:i/>
      <w:szCs w:val="16"/>
      <w:lang w:eastAsia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F5323"/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F5323"/>
  </w:style>
  <w:style w:type="character" w:styleId="Odwoanieprzypisukocowego">
    <w:name w:val="endnote reference"/>
    <w:uiPriority w:val="99"/>
    <w:semiHidden/>
    <w:unhideWhenUsed/>
    <w:rsid w:val="001F5323"/>
    <w:rPr>
      <w:vertAlign w:val="superscript"/>
    </w:rPr>
  </w:style>
  <w:style w:type="paragraph" w:styleId="Akapitzlist">
    <w:name w:val="List Paragraph"/>
    <w:basedOn w:val="Normalny"/>
    <w:uiPriority w:val="34"/>
    <w:qFormat/>
    <w:rsid w:val="00BA1BB1"/>
    <w:pPr>
      <w:ind w:left="708"/>
    </w:pPr>
  </w:style>
  <w:style w:type="character" w:styleId="Hipercze">
    <w:name w:val="Hyperlink"/>
    <w:uiPriority w:val="99"/>
    <w:unhideWhenUsed/>
    <w:rsid w:val="00D21631"/>
    <w:rPr>
      <w:color w:val="0563C1"/>
      <w:u w:val="single"/>
    </w:rPr>
  </w:style>
  <w:style w:type="character" w:styleId="Nierozpoznanawzmianka">
    <w:name w:val="Unresolved Mention"/>
    <w:uiPriority w:val="99"/>
    <w:semiHidden/>
    <w:unhideWhenUsed/>
    <w:rsid w:val="00D21631"/>
    <w:rPr>
      <w:color w:val="605E5C"/>
      <w:shd w:val="clear" w:color="auto" w:fill="E1DFDD"/>
    </w:rPr>
  </w:style>
  <w:style w:type="paragraph" w:styleId="Poprawka">
    <w:name w:val="Revision"/>
    <w:hidden/>
    <w:uiPriority w:val="99"/>
    <w:semiHidden/>
    <w:rsid w:val="00DE7395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82E4863-5F08-4937-B6A6-3FA34CEB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1</TotalTime>
  <Pages>13</Pages>
  <Words>5367</Words>
  <Characters>32204</Characters>
  <Application>Microsoft Office Word</Application>
  <DocSecurity>0</DocSecurity>
  <Lines>268</Lines>
  <Paragraphs>74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ARKUSZ ZLECENIA PROJEKTOWEGO</vt:lpstr>
      <vt:lpstr>ARKUSZ ZLECENIA PROJEKTOWEGO</vt:lpstr>
    </vt:vector>
  </TitlesOfParts>
  <Company>PG</Company>
  <LinksUpToDate>false</LinksUpToDate>
  <CharactersWithSpaces>37497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subject/>
  <dc:creator>Henryk Lasota</dc:creator>
  <cp:keywords/>
  <cp:lastModifiedBy>Jakub Kolad</cp:lastModifiedBy>
  <cp:revision>2</cp:revision>
  <cp:lastPrinted>2019-03-10T08:40:00Z</cp:lastPrinted>
  <dcterms:created xsi:type="dcterms:W3CDTF">2025-04-11T21:32:00Z</dcterms:created>
  <dcterms:modified xsi:type="dcterms:W3CDTF">2025-04-11T21:32:00Z</dcterms:modified>
</cp:coreProperties>
</file>